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F" w:rsidRPr="00A408A8" w:rsidRDefault="0038195A" w:rsidP="00A408A8">
      <w:pPr>
        <w:spacing w:line="360" w:lineRule="auto"/>
        <w:jc w:val="center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深圳计量信息数统计分析方案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</w:t>
      </w:r>
      <w:proofErr w:type="gramStart"/>
      <w:r>
        <w:rPr>
          <w:rFonts w:hint="eastAsia"/>
          <w:sz w:val="24"/>
          <w:szCs w:val="24"/>
        </w:rPr>
        <w:t>节费潜力</w:t>
      </w:r>
      <w:proofErr w:type="gramEnd"/>
      <w:r>
        <w:rPr>
          <w:rFonts w:hint="eastAsia"/>
          <w:sz w:val="24"/>
          <w:szCs w:val="24"/>
        </w:rPr>
        <w:t>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  <w:proofErr w:type="gramEnd"/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081E15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统计全市，总用户数、总变压器数、总电量数（分电压等级统计）</w:t>
      </w: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Tr="00F904D6">
        <w:tc>
          <w:tcPr>
            <w:tcW w:w="1091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大类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804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4E7382" w:rsidTr="00F904D6">
        <w:tc>
          <w:tcPr>
            <w:tcW w:w="1091" w:type="dxa"/>
            <w:vMerge w:val="restart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优化报装方式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gramStart"/>
            <w:r>
              <w:rPr>
                <w:rFonts w:hint="eastAsia"/>
                <w:sz w:val="24"/>
                <w:szCs w:val="24"/>
              </w:rPr>
              <w:t>节费</w:t>
            </w:r>
            <w:proofErr w:type="gramEnd"/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配变降容优化</w:t>
            </w:r>
            <w:proofErr w:type="gramEnd"/>
          </w:p>
        </w:tc>
        <w:tc>
          <w:tcPr>
            <w:tcW w:w="2267" w:type="dxa"/>
          </w:tcPr>
          <w:p w:rsidR="004E7382" w:rsidRPr="00CA4574" w:rsidRDefault="004E7382" w:rsidP="00D61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变压器容量；</w:t>
            </w:r>
            <w:r w:rsidRPr="00CA45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一年的视在功率的数据</w:t>
            </w:r>
          </w:p>
        </w:tc>
        <w:tc>
          <w:tcPr>
            <w:tcW w:w="6804" w:type="dxa"/>
          </w:tcPr>
          <w:p w:rsidR="004E7382" w:rsidRDefault="004E7382" w:rsidP="005E2BB3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081E15">
              <w:rPr>
                <w:rFonts w:hint="eastAsia"/>
                <w:sz w:val="24"/>
                <w:szCs w:val="24"/>
              </w:rPr>
              <w:t>半年</w:t>
            </w:r>
            <w:r>
              <w:rPr>
                <w:rFonts w:hint="eastAsia"/>
                <w:sz w:val="24"/>
                <w:szCs w:val="24"/>
              </w:rPr>
              <w:t>最大负载率、最大负载</w:t>
            </w:r>
            <w:r w:rsidR="00081E15">
              <w:rPr>
                <w:rFonts w:hint="eastAsia"/>
                <w:sz w:val="24"/>
                <w:szCs w:val="24"/>
              </w:rPr>
              <w:t>（视在功率）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  <w:r>
              <w:rPr>
                <w:rFonts w:hint="eastAsia"/>
                <w:sz w:val="24"/>
                <w:szCs w:val="24"/>
              </w:rPr>
              <w:t>≤变压器容量≤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，且最大负载率小于</w:t>
            </w:r>
            <w:r>
              <w:rPr>
                <w:rFonts w:hint="eastAsia"/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，则计算减</w:t>
            </w:r>
            <w:proofErr w:type="gramStart"/>
            <w:r>
              <w:rPr>
                <w:rFonts w:hint="eastAsia"/>
                <w:sz w:val="24"/>
                <w:szCs w:val="24"/>
              </w:rPr>
              <w:t>容</w:t>
            </w:r>
            <w:proofErr w:type="gramEnd"/>
            <w:r>
              <w:rPr>
                <w:rFonts w:hint="eastAsia"/>
                <w:sz w:val="24"/>
                <w:szCs w:val="24"/>
              </w:rPr>
              <w:t>容量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原配变容量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－（最大负载率÷</w:t>
            </w: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））</w:t>
            </w:r>
          </w:p>
          <w:p w:rsidR="004E7382" w:rsidRP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累计条件②计算数据</w:t>
            </w:r>
          </w:p>
        </w:tc>
        <w:tc>
          <w:tcPr>
            <w:tcW w:w="2552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可减容的</w:t>
            </w:r>
            <w:r w:rsidR="009960F3">
              <w:rPr>
                <w:rFonts w:hint="eastAsia"/>
                <w:sz w:val="24"/>
                <w:szCs w:val="24"/>
              </w:rPr>
              <w:t>配变台数、</w:t>
            </w:r>
            <w:r>
              <w:rPr>
                <w:rFonts w:hint="eastAsia"/>
                <w:sz w:val="24"/>
                <w:szCs w:val="24"/>
              </w:rPr>
              <w:t>总容量</w:t>
            </w:r>
          </w:p>
        </w:tc>
      </w:tr>
      <w:tr w:rsidR="004E7382" w:rsidTr="00F904D6">
        <w:tc>
          <w:tcPr>
            <w:tcW w:w="1091" w:type="dxa"/>
            <w:vMerge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优化最大需量</w:t>
            </w:r>
          </w:p>
        </w:tc>
        <w:tc>
          <w:tcPr>
            <w:tcW w:w="2267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382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的变压器；</w:t>
            </w:r>
          </w:p>
          <w:p w:rsidR="004E7382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统计出</w:t>
            </w:r>
            <w:r w:rsidR="00081E15">
              <w:rPr>
                <w:rFonts w:hint="eastAsia"/>
                <w:sz w:val="24"/>
                <w:szCs w:val="24"/>
              </w:rPr>
              <w:t>单台</w:t>
            </w:r>
            <w:r>
              <w:rPr>
                <w:rFonts w:hint="eastAsia"/>
                <w:sz w:val="24"/>
                <w:szCs w:val="24"/>
              </w:rPr>
              <w:t>每天的最大有功功率和第二大有功功率，若有两个及以上点的有功功率等于最大有功功率，或者最大有功功率点与第二大有功功率点的差值小于</w:t>
            </w:r>
            <w:r>
              <w:rPr>
                <w:rFonts w:hint="eastAsia"/>
                <w:sz w:val="24"/>
                <w:szCs w:val="24"/>
              </w:rPr>
              <w:t>10kW</w:t>
            </w:r>
            <w:r>
              <w:rPr>
                <w:rFonts w:hint="eastAsia"/>
                <w:sz w:val="24"/>
                <w:szCs w:val="24"/>
              </w:rPr>
              <w:t>，则舍弃，否则统计</w:t>
            </w:r>
            <w:r w:rsidR="00081E15">
              <w:rPr>
                <w:rFonts w:hint="eastAsia"/>
                <w:sz w:val="24"/>
                <w:szCs w:val="24"/>
              </w:rPr>
              <w:t>可优化的需量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d=</w:t>
            </w:r>
            <w:r w:rsidR="0046054F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最大有功功率</w:t>
            </w:r>
            <w:r w:rsidR="0046054F">
              <w:rPr>
                <w:rFonts w:hint="eastAsia"/>
                <w:sz w:val="24"/>
                <w:szCs w:val="24"/>
              </w:rPr>
              <w:t>－</w:t>
            </w:r>
            <w:r>
              <w:rPr>
                <w:rFonts w:hint="eastAsia"/>
                <w:sz w:val="24"/>
                <w:szCs w:val="24"/>
              </w:rPr>
              <w:t>第二大有功功率</w:t>
            </w:r>
            <w:r w:rsidR="0046054F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904D6" w:rsidRPr="00F904D6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计算全市优化需量总额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Σδ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4E7382" w:rsidRPr="00F904D6" w:rsidRDefault="009960F3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可优化的台数，</w:t>
            </w:r>
            <w:r w:rsidR="00F904D6">
              <w:rPr>
                <w:rFonts w:hint="eastAsia"/>
                <w:sz w:val="24"/>
                <w:szCs w:val="24"/>
              </w:rPr>
              <w:t>优化需量总额</w:t>
            </w:r>
          </w:p>
        </w:tc>
      </w:tr>
      <w:tr w:rsidR="004E7909" w:rsidTr="00F904D6">
        <w:tc>
          <w:tcPr>
            <w:tcW w:w="1091" w:type="dxa"/>
          </w:tcPr>
          <w:p w:rsidR="004E7909" w:rsidRDefault="00F904D6" w:rsidP="00CA4574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力率治理</w:t>
            </w:r>
            <w:proofErr w:type="gramEnd"/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909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计算一个月的平均功率因数，</w:t>
            </w:r>
            <w:proofErr w:type="gramStart"/>
            <w:r>
              <w:rPr>
                <w:rFonts w:hint="eastAsia"/>
                <w:sz w:val="24"/>
                <w:szCs w:val="24"/>
              </w:rPr>
              <w:t>若功</w:t>
            </w:r>
            <w:proofErr w:type="gramEnd"/>
            <w:r>
              <w:rPr>
                <w:rFonts w:hint="eastAsia"/>
                <w:sz w:val="24"/>
                <w:szCs w:val="24"/>
              </w:rPr>
              <w:t>率因数≥</w:t>
            </w:r>
            <w:r>
              <w:rPr>
                <w:rFonts w:hint="eastAsia"/>
                <w:sz w:val="24"/>
                <w:szCs w:val="24"/>
              </w:rPr>
              <w:t>0.9</w:t>
            </w:r>
            <w:r>
              <w:rPr>
                <w:rFonts w:hint="eastAsia"/>
                <w:sz w:val="24"/>
                <w:szCs w:val="24"/>
              </w:rPr>
              <w:t>，则舍弃，否则进入下一步</w:t>
            </w:r>
          </w:p>
          <w:p w:rsidR="004067F9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根据功率因数，查表计算罚款比例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。参见附表《</w:t>
            </w: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  <w:r>
              <w:rPr>
                <w:rFonts w:hint="eastAsia"/>
                <w:sz w:val="24"/>
                <w:szCs w:val="24"/>
              </w:rPr>
              <w:t>》。</w:t>
            </w:r>
          </w:p>
          <w:p w:rsidR="006E042D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计算基本电费：若变压器容量≤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变压器容量×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元；若变压器容量＞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，则计算出一个月的最大需量（可以用最大有功功率代替</w:t>
            </w:r>
            <w:r w:rsidR="00BA023B">
              <w:rPr>
                <w:rFonts w:hint="eastAsia"/>
                <w:sz w:val="24"/>
                <w:szCs w:val="24"/>
              </w:rPr>
              <w:t>，</w:t>
            </w:r>
            <w:r w:rsidR="00BA023B">
              <w:rPr>
                <w:rFonts w:hint="eastAsia"/>
                <w:sz w:val="24"/>
                <w:szCs w:val="24"/>
              </w:rPr>
              <w:t>kW</w:t>
            </w:r>
            <w:r>
              <w:rPr>
                <w:rFonts w:hint="eastAsia"/>
                <w:sz w:val="24"/>
                <w:szCs w:val="24"/>
              </w:rPr>
              <w:t>），基本电费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最大需量×</w:t>
            </w:r>
            <w:r>
              <w:rPr>
                <w:rFonts w:hint="eastAsia"/>
                <w:sz w:val="24"/>
                <w:szCs w:val="24"/>
              </w:rPr>
              <w:t>44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D20E1D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计算电量电费：统计出一个月</w:t>
            </w:r>
            <w:r w:rsidR="00D20E1D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电量，</w:t>
            </w:r>
            <w:r w:rsidR="00D20E1D">
              <w:rPr>
                <w:rFonts w:hint="eastAsia"/>
                <w:sz w:val="24"/>
                <w:szCs w:val="24"/>
              </w:rPr>
              <w:t>按照每度</w:t>
            </w:r>
            <w:r w:rsidR="00BA023B">
              <w:rPr>
                <w:rFonts w:hint="eastAsia"/>
                <w:sz w:val="24"/>
                <w:szCs w:val="24"/>
              </w:rPr>
              <w:t>0.8</w:t>
            </w:r>
            <w:r w:rsidR="00BA023B">
              <w:rPr>
                <w:rFonts w:hint="eastAsia"/>
                <w:sz w:val="24"/>
                <w:szCs w:val="24"/>
              </w:rPr>
              <w:t>（</w:t>
            </w:r>
            <w:r w:rsidR="00BA023B">
              <w:rPr>
                <w:rFonts w:hint="eastAsia"/>
                <w:sz w:val="24"/>
                <w:szCs w:val="24"/>
              </w:rPr>
              <w:t>0.6\0.7/0.9</w:t>
            </w:r>
            <w:r w:rsidR="00BA023B">
              <w:rPr>
                <w:rFonts w:hint="eastAsia"/>
                <w:sz w:val="24"/>
                <w:szCs w:val="24"/>
              </w:rPr>
              <w:t>）</w:t>
            </w:r>
          </w:p>
          <w:p w:rsidR="006E042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（基本电费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电量电费）×罚款比例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 w:rsidRPr="004067F9">
              <w:rPr>
                <w:sz w:val="24"/>
                <w:szCs w:val="24"/>
              </w:rPr>
              <w:t xml:space="preserve"> </w:t>
            </w:r>
          </w:p>
          <w:p w:rsidR="00D20E1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计算全市的总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 w:rsidR="00A97F2F">
              <w:rPr>
                <w:rFonts w:hint="eastAsia"/>
                <w:sz w:val="24"/>
                <w:szCs w:val="24"/>
              </w:rPr>
              <w:t>、用户数、容量总数</w:t>
            </w:r>
          </w:p>
          <w:p w:rsidR="00A97F2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判断发生罚款的计量点是否有治理价值：符合以下条件则认为有价值：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、电压等级为</w:t>
            </w:r>
            <w:r>
              <w:rPr>
                <w:rFonts w:hint="eastAsia"/>
                <w:sz w:val="24"/>
                <w:szCs w:val="24"/>
              </w:rPr>
              <w:t>10kV</w:t>
            </w:r>
            <w:r>
              <w:rPr>
                <w:rFonts w:hint="eastAsia"/>
                <w:sz w:val="24"/>
                <w:szCs w:val="24"/>
              </w:rPr>
              <w:t>及以下；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、罚款金额＞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元</w:t>
            </w:r>
            <w:r w:rsidR="00BA023B">
              <w:rPr>
                <w:rFonts w:hint="eastAsia"/>
                <w:sz w:val="24"/>
                <w:szCs w:val="24"/>
              </w:rPr>
              <w:t>/</w:t>
            </w:r>
            <w:r w:rsidR="00BA023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、平均负载率大于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7F2F" w:rsidRPr="004067F9" w:rsidRDefault="00A97F2F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价值的容量数、罚款总额和用户数</w:t>
            </w:r>
          </w:p>
        </w:tc>
        <w:tc>
          <w:tcPr>
            <w:tcW w:w="2552" w:type="dxa"/>
          </w:tcPr>
          <w:p w:rsidR="004E7909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lastRenderedPageBreak/>
              <w:t>计算全市的总</w:t>
            </w:r>
            <w:proofErr w:type="gramStart"/>
            <w:r w:rsidRPr="00A97F2F"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 w:rsidRPr="00A97F2F">
              <w:rPr>
                <w:rFonts w:hint="eastAsia"/>
                <w:sz w:val="24"/>
                <w:szCs w:val="24"/>
              </w:rPr>
              <w:t>数、用户数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</w:t>
            </w:r>
            <w:r>
              <w:rPr>
                <w:rFonts w:hint="eastAsia"/>
                <w:sz w:val="24"/>
                <w:szCs w:val="24"/>
              </w:rPr>
              <w:lastRenderedPageBreak/>
              <w:t>值的罚款总额和用户数、容量数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电压质量问题用户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E3C96">
              <w:rPr>
                <w:rFonts w:hint="eastAsia"/>
                <w:sz w:val="24"/>
                <w:szCs w:val="24"/>
              </w:rPr>
              <w:t>低电压问题的用户数、总容量</w:t>
            </w:r>
          </w:p>
          <w:p w:rsidR="000E3C96" w:rsidRPr="000E3C96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高电压问题的</w:t>
            </w:r>
            <w:r w:rsidRPr="000E3C96">
              <w:rPr>
                <w:rFonts w:hint="eastAsia"/>
                <w:sz w:val="24"/>
                <w:szCs w:val="24"/>
              </w:rPr>
              <w:t>用户数、总容量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三相不平</w:t>
            </w:r>
            <w:r w:rsidRPr="00A408A8">
              <w:rPr>
                <w:rFonts w:hint="eastAsia"/>
                <w:sz w:val="24"/>
                <w:szCs w:val="24"/>
              </w:rPr>
              <w:lastRenderedPageBreak/>
              <w:t>衡用户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三相不平衡的用户数、</w:t>
            </w:r>
            <w:r>
              <w:rPr>
                <w:rFonts w:hint="eastAsia"/>
                <w:sz w:val="24"/>
                <w:szCs w:val="24"/>
              </w:rPr>
              <w:lastRenderedPageBreak/>
              <w:t>总容量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</w:t>
            </w:r>
            <w:r w:rsidRPr="00A408A8">
              <w:rPr>
                <w:rFonts w:hint="eastAsia"/>
                <w:sz w:val="24"/>
                <w:szCs w:val="24"/>
              </w:rPr>
              <w:t>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 w:rsidRPr="00A97F2F">
              <w:rPr>
                <w:rFonts w:hint="eastAsia"/>
                <w:sz w:val="24"/>
                <w:szCs w:val="24"/>
              </w:rPr>
              <w:t>80%</w:t>
            </w:r>
            <w:r w:rsidRPr="00A97F2F">
              <w:rPr>
                <w:rFonts w:hint="eastAsia"/>
                <w:sz w:val="24"/>
                <w:szCs w:val="24"/>
              </w:rPr>
              <w:t>、小于</w:t>
            </w:r>
            <w:r w:rsidRPr="00A97F2F"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6F4F5D">
              <w:rPr>
                <w:rFonts w:hint="eastAsia"/>
                <w:sz w:val="24"/>
                <w:szCs w:val="24"/>
              </w:rPr>
              <w:t>全市</w:t>
            </w:r>
            <w:r>
              <w:rPr>
                <w:rFonts w:hint="eastAsia"/>
                <w:sz w:val="24"/>
                <w:szCs w:val="24"/>
              </w:rPr>
              <w:t>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过载用户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A97F2F">
              <w:rPr>
                <w:rFonts w:hint="eastAsia"/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6F4F5D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</w:t>
            </w:r>
            <w:r w:rsidR="00A97F2F" w:rsidRPr="00A97F2F">
              <w:rPr>
                <w:rFonts w:hint="eastAsia"/>
                <w:sz w:val="24"/>
                <w:szCs w:val="24"/>
              </w:rPr>
              <w:t>统计用户数、变压器数量、变压器总容量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高损耗设备用户</w:t>
            </w:r>
          </w:p>
        </w:tc>
        <w:tc>
          <w:tcPr>
            <w:tcW w:w="1286" w:type="dxa"/>
          </w:tcPr>
          <w:p w:rsidR="00A97F2F" w:rsidRPr="00A408A8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低能耗水平变压器用户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  <w:p w:rsidR="006F4F5D" w:rsidRPr="006F4F5D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S9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062FA5" w:rsidRDefault="00062FA5" w:rsidP="00CA4574">
      <w:pPr>
        <w:spacing w:line="360" w:lineRule="auto"/>
        <w:rPr>
          <w:sz w:val="24"/>
          <w:szCs w:val="24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1.统计全市，总用户数、总变压器数、总电量数（分电压等级统计）</w:t>
      </w:r>
    </w:p>
    <w:p w:rsidR="00062FA5" w:rsidRPr="007F7B99" w:rsidRDefault="00062FA5" w:rsidP="002957BE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总用户数49389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;公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48826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;专线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563;</w:t>
      </w:r>
    </w:p>
    <w:p w:rsidR="007F7B99" w:rsidRPr="00062FA5" w:rsidRDefault="007F7B99" w:rsidP="007F7B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总用户数</w:t>
      </w:r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44093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公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43643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专线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450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7F7B99" w:rsidRPr="007F7B99" w:rsidRDefault="007F7B99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总变压器（计量点）数 </w:t>
      </w:r>
      <w:r w:rsidR="00457CAB" w:rsidRPr="00457CA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49832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062FA5" w:rsidRDefault="009622B4" w:rsidP="002957B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统计全年全部用户（含居民）的总用电量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Pr="00F33288">
        <w:rPr>
          <w:rFonts w:ascii="宋体" w:eastAsia="宋体" w:hAnsi="宋体" w:cs="宋体" w:hint="eastAsia"/>
          <w:kern w:val="0"/>
          <w:sz w:val="18"/>
          <w:szCs w:val="18"/>
          <w:highlight w:val="red"/>
        </w:rPr>
        <w:t>暂未统计</w:t>
      </w:r>
    </w:p>
    <w:p w:rsidR="00783BBF" w:rsidRPr="00783BBF" w:rsidRDefault="00CD67AB" w:rsidP="00783BBF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大用户</w:t>
      </w: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的总用电量</w:t>
      </w:r>
      <w:r w:rsidR="009B39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="00783BBF" w:rsidRPr="00783B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66925181690</w:t>
      </w:r>
      <w:r w:rsidR="000F74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67AB" w:rsidRPr="00783BBF" w:rsidRDefault="00CD67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57CAB" w:rsidRPr="00457CAB" w:rsidRDefault="00062FA5" w:rsidP="00457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变压器(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计量点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)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652"/>
        <w:gridCol w:w="2060"/>
        <w:gridCol w:w="1624"/>
        <w:gridCol w:w="1941"/>
      </w:tblGrid>
      <w:tr w:rsidR="00457CAB" w:rsidRPr="00457CAB" w:rsidTr="00FF4503">
        <w:trPr>
          <w:trHeight w:val="285"/>
        </w:trPr>
        <w:tc>
          <w:tcPr>
            <w:tcW w:w="78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6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总额定容量</w:t>
            </w:r>
          </w:p>
        </w:tc>
        <w:tc>
          <w:tcPr>
            <w:tcW w:w="162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="0011206F"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457CAB" w:rsidRPr="00062FA5" w:rsidRDefault="00457C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6587E" w:rsidRPr="0096587E" w:rsidRDefault="00062FA5" w:rsidP="0096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按电压等级统计用户数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319"/>
        <w:gridCol w:w="1629"/>
        <w:gridCol w:w="2330"/>
      </w:tblGrid>
      <w:tr w:rsidR="0096587E" w:rsidRPr="0096587E" w:rsidTr="00FF4503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331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交流500kV</w:t>
            </w:r>
            <w:r w:rsidRPr="00B32437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96587E" w:rsidRDefault="009658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Pr="00235AE6" w:rsidRDefault="00235AE6" w:rsidP="00235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299"/>
        <w:gridCol w:w="1626"/>
        <w:gridCol w:w="1615"/>
      </w:tblGrid>
      <w:tr w:rsidR="00BA1E6C" w:rsidRPr="00235AE6" w:rsidTr="00BA1E6C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2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CA8" w:rsidRDefault="00FB4CA8" w:rsidP="00786FBF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2.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可减容的配变台数、总容量</w:t>
      </w:r>
    </w:p>
    <w:p w:rsidR="0040753D" w:rsidRPr="0040753D" w:rsidRDefault="0040753D" w:rsidP="004075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</w:tblGrid>
      <w:tr w:rsidR="0040753D" w:rsidRPr="0040753D" w:rsidTr="0040753D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减容配变数</w:t>
            </w:r>
            <w:proofErr w:type="gramEnd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40753D" w:rsidRPr="0040753D" w:rsidTr="0040753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380009.5916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41423973.9</w:t>
            </w:r>
          </w:p>
        </w:tc>
      </w:tr>
    </w:tbl>
    <w:p w:rsidR="00C2489B" w:rsidRDefault="00C2489B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67AB" w:rsidRDefault="009E67AB" w:rsidP="00FC44D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1480"/>
      </w:tblGrid>
      <w:tr w:rsidR="00F47D5F" w:rsidRPr="00B20A7E" w:rsidTr="00F47D5F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减容配变数</w:t>
            </w:r>
            <w:proofErr w:type="gramEnd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用电分类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180372.21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19665676.2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146710.8303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13544328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52187.12269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8183702.63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居民生活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739.4285714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30267.11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 </w:t>
            </w:r>
          </w:p>
        </w:tc>
      </w:tr>
    </w:tbl>
    <w:p w:rsidR="00F47D5F" w:rsidRDefault="00F47D5F" w:rsidP="00A9187E">
      <w:pPr>
        <w:widowControl/>
        <w:spacing w:line="330" w:lineRule="atLeast"/>
        <w:jc w:val="left"/>
        <w:rPr>
          <w:ins w:id="41" w:author="Li" w:date="2016-06-24T09:30:00Z"/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20A7E" w:rsidRPr="00B20A7E" w:rsidRDefault="00B20A7E" w:rsidP="00B20A7E">
      <w:pPr>
        <w:widowControl/>
        <w:jc w:val="left"/>
        <w:rPr>
          <w:ins w:id="42" w:author="Li" w:date="2016-06-24T09:30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1480"/>
      </w:tblGrid>
      <w:tr w:rsidR="00B20A7E" w:rsidRPr="00B20A7E" w:rsidTr="00B20A7E">
        <w:trPr>
          <w:trHeight w:val="285"/>
          <w:ins w:id="43" w:author="Li" w:date="2016-06-24T09:30:00Z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44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5" w:author="Li" w:date="2016-06-24T09:30:00Z">
                  <w:rPr>
                    <w:ins w:id="46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7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48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9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减容配变数</w:t>
              </w:r>
              <w:proofErr w:type="gramEnd"/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0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量</w:t>
              </w:r>
            </w:ins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51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2" w:author="Li" w:date="2016-06-24T09:30:00Z">
                  <w:rPr>
                    <w:ins w:id="53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4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55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6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减容总容量</w:t>
              </w:r>
              <w:proofErr w:type="gramEnd"/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57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8" w:author="Li" w:date="2016-06-24T09:30:00Z">
                  <w:rPr>
                    <w:ins w:id="59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0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1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2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63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4" w:author="Li" w:date="2016-06-24T09:30:00Z">
                  <w:rPr>
                    <w:ins w:id="65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6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7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8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用电分类</w:t>
              </w:r>
            </w:ins>
          </w:p>
        </w:tc>
      </w:tr>
      <w:tr w:rsidR="00B20A7E" w:rsidRPr="00B20A7E" w:rsidTr="00B20A7E">
        <w:trPr>
          <w:trHeight w:val="285"/>
          <w:ins w:id="69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70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1" w:author="Li" w:date="2016-06-24T09:30:00Z">
                  <w:rPr>
                    <w:ins w:id="72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3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4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5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76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7" w:author="Li" w:date="2016-06-24T09:30:00Z">
                  <w:rPr>
                    <w:ins w:id="78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9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0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1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146710.8303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82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3" w:author="Li" w:date="2016-06-24T09:30:00Z">
                  <w:rPr>
                    <w:ins w:id="84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5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6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7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13544328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88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9" w:author="Li" w:date="2016-06-24T09:30:00Z">
                  <w:rPr>
                    <w:ins w:id="90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1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2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3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B20A7E" w:rsidRPr="00B20A7E" w:rsidTr="00B20A7E">
        <w:trPr>
          <w:trHeight w:val="285"/>
          <w:ins w:id="94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95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6" w:author="Li" w:date="2016-06-24T09:30:00Z">
                  <w:rPr>
                    <w:ins w:id="97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8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9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0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01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2" w:author="Li" w:date="2016-06-24T09:30:00Z">
                  <w:rPr>
                    <w:ins w:id="103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4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5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6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739.4285714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07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8" w:author="Li" w:date="2016-06-24T09:30:00Z">
                  <w:rPr>
                    <w:ins w:id="109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0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1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2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30267.11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13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4" w:author="Li" w:date="2016-06-24T09:30:00Z">
                  <w:rPr>
                    <w:ins w:id="115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6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7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8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未知 </w:t>
              </w:r>
            </w:ins>
          </w:p>
        </w:tc>
      </w:tr>
      <w:tr w:rsidR="00B20A7E" w:rsidRPr="00B20A7E" w:rsidTr="00B20A7E">
        <w:trPr>
          <w:trHeight w:val="285"/>
          <w:ins w:id="119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20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1" w:author="Li" w:date="2016-06-24T09:30:00Z">
                  <w:rPr>
                    <w:ins w:id="122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3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4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5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26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7" w:author="Li" w:date="2016-06-24T09:30:00Z">
                  <w:rPr>
                    <w:ins w:id="128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9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0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1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180372.21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32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3" w:author="Li" w:date="2016-06-24T09:30:00Z">
                  <w:rPr>
                    <w:ins w:id="134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5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6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7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19665676.2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 w:rsidP="00B20A7E">
            <w:pPr>
              <w:widowControl/>
              <w:jc w:val="left"/>
              <w:rPr>
                <w:ins w:id="138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9" w:author="Li" w:date="2016-06-24T09:30:00Z">
                  <w:rPr>
                    <w:ins w:id="140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41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42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43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</w:tbl>
    <w:p w:rsidR="00B20A7E" w:rsidRDefault="00B20A7E" w:rsidP="00A9187E">
      <w:pPr>
        <w:widowControl/>
        <w:spacing w:line="330" w:lineRule="atLeast"/>
        <w:jc w:val="left"/>
        <w:rPr>
          <w:ins w:id="144" w:author="Li" w:date="2016-06-24T09:30:00Z"/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20A7E" w:rsidRDefault="00B20A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2613" w:rsidRPr="00902613" w:rsidRDefault="00902613" w:rsidP="00902613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3520"/>
      </w:tblGrid>
      <w:tr w:rsidR="00902613" w:rsidRPr="00F65A3C" w:rsidTr="00902613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减容配变数</w:t>
            </w:r>
            <w:proofErr w:type="gramEnd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112450.8938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12068806.4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49918.641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4599436.56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39832.55279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6055750.19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27557.44136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3696079.76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8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40282.4808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5657097.44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18608.95424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9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1795072.42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26623.64925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1964451.84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0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15261.00129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740962.13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1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11502.35254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1343335.82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2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6190.703048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829435.23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7346.281148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3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395800.66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3847.416008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261926.92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6189.586226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607233.89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4120.379431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224093.02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3543.137643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797421.93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3091.4187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218272.43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2981.281042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139694.35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661.4212079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29102.99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</w:tbl>
    <w:p w:rsidR="00902613" w:rsidRDefault="00902613" w:rsidP="00A9187E">
      <w:pPr>
        <w:widowControl/>
        <w:spacing w:line="330" w:lineRule="atLeast"/>
        <w:jc w:val="left"/>
        <w:rPr>
          <w:ins w:id="298" w:author="Li" w:date="2016-06-24T09:35:00Z"/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65A3C" w:rsidRDefault="00F65A3C" w:rsidP="00A9187E">
      <w:pPr>
        <w:widowControl/>
        <w:spacing w:line="330" w:lineRule="atLeast"/>
        <w:jc w:val="left"/>
        <w:rPr>
          <w:ins w:id="299" w:author="Li" w:date="2016-06-24T09:35:00Z"/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65A3C" w:rsidRPr="00F65A3C" w:rsidRDefault="00F65A3C" w:rsidP="00F65A3C">
      <w:pPr>
        <w:widowControl/>
        <w:jc w:val="left"/>
        <w:rPr>
          <w:ins w:id="300" w:author="Li" w:date="2016-06-24T09:35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3520"/>
      </w:tblGrid>
      <w:tr w:rsidR="00F65A3C" w:rsidRPr="00F65A3C" w:rsidTr="00F65A3C">
        <w:trPr>
          <w:trHeight w:val="285"/>
          <w:ins w:id="301" w:author="Li" w:date="2016-06-24T09:35:00Z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0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3" w:author="Li" w:date="2016-06-24T09:35:00Z">
                  <w:rPr>
                    <w:ins w:id="30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05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30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减容配变数</w:t>
              </w:r>
              <w:proofErr w:type="gramEnd"/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量</w:t>
              </w:r>
            </w:ins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0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0" w:author="Li" w:date="2016-06-24T09:35:00Z">
                  <w:rPr>
                    <w:ins w:id="31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12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31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减容总容量</w:t>
              </w:r>
              <w:proofErr w:type="gramEnd"/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1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6" w:author="Li" w:date="2016-06-24T09:35:00Z">
                  <w:rPr>
                    <w:ins w:id="31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18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1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2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2" w:author="Li" w:date="2016-06-24T09:35:00Z">
                  <w:rPr>
                    <w:ins w:id="32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F65A3C" w:rsidRPr="00F65A3C" w:rsidTr="00F65A3C">
        <w:trPr>
          <w:trHeight w:val="285"/>
          <w:ins w:id="32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2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9" w:author="Li" w:date="2016-06-24T09:35:00Z">
                  <w:rPr>
                    <w:ins w:id="33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3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5" w:author="Li" w:date="2016-06-24T09:35:00Z">
                  <w:rPr>
                    <w:ins w:id="33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111644.7896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4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1" w:author="Li" w:date="2016-06-24T09:35:00Z">
                  <w:rPr>
                    <w:ins w:id="34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11875562.5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4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7" w:author="Li" w:date="2016-06-24T09:35:00Z">
                  <w:rPr>
                    <w:ins w:id="34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F65A3C" w:rsidRPr="00F65A3C" w:rsidTr="00F65A3C">
        <w:trPr>
          <w:trHeight w:val="285"/>
          <w:ins w:id="35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5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4" w:author="Li" w:date="2016-06-24T09:35:00Z">
                  <w:rPr>
                    <w:ins w:id="35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5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0" w:author="Li" w:date="2016-06-24T09:35:00Z">
                  <w:rPr>
                    <w:ins w:id="36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49918.641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6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6" w:author="Li" w:date="2016-06-24T09:35:00Z">
                  <w:rPr>
                    <w:ins w:id="36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4599436.56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7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2" w:author="Li" w:date="2016-06-24T09:35:00Z">
                  <w:rPr>
                    <w:ins w:id="37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F65A3C" w:rsidRPr="00F65A3C" w:rsidTr="00F65A3C">
        <w:trPr>
          <w:trHeight w:val="285"/>
          <w:ins w:id="37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7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9" w:author="Li" w:date="2016-06-24T09:35:00Z">
                  <w:rPr>
                    <w:ins w:id="38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8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5" w:author="Li" w:date="2016-06-24T09:35:00Z">
                  <w:rPr>
                    <w:ins w:id="38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36295.34674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9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1" w:author="Li" w:date="2016-06-24T09:35:00Z">
                  <w:rPr>
                    <w:ins w:id="39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4347462.89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39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7" w:author="Li" w:date="2016-06-24T09:35:00Z">
                  <w:rPr>
                    <w:ins w:id="39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F65A3C" w:rsidRPr="00F65A3C" w:rsidTr="00F65A3C">
        <w:trPr>
          <w:trHeight w:val="285"/>
          <w:ins w:id="40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0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4" w:author="Li" w:date="2016-06-24T09:35:00Z">
                  <w:rPr>
                    <w:ins w:id="40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0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0" w:author="Li" w:date="2016-06-24T09:35:00Z">
                  <w:rPr>
                    <w:ins w:id="41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35145.70508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1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6" w:author="Li" w:date="2016-06-24T09:35:00Z">
                  <w:rPr>
                    <w:ins w:id="41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4868348.2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2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2" w:author="Li" w:date="2016-06-24T09:35:00Z">
                  <w:rPr>
                    <w:ins w:id="42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F65A3C" w:rsidRPr="00F65A3C" w:rsidTr="00F65A3C">
        <w:trPr>
          <w:trHeight w:val="285"/>
          <w:ins w:id="42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2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9" w:author="Li" w:date="2016-06-24T09:35:00Z">
                  <w:rPr>
                    <w:ins w:id="43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3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5" w:author="Li" w:date="2016-06-24T09:35:00Z">
                  <w:rPr>
                    <w:ins w:id="43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26046.50639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4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41" w:author="Li" w:date="2016-06-24T09:35:00Z">
                  <w:rPr>
                    <w:ins w:id="44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4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4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4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1527906.99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4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47" w:author="Li" w:date="2016-06-24T09:35:00Z">
                  <w:rPr>
                    <w:ins w:id="44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4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5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5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F65A3C" w:rsidRPr="00F65A3C" w:rsidTr="00F65A3C">
        <w:trPr>
          <w:trHeight w:val="285"/>
          <w:ins w:id="45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5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54" w:author="Li" w:date="2016-06-24T09:35:00Z">
                  <w:rPr>
                    <w:ins w:id="45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5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5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5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5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60" w:author="Li" w:date="2016-06-24T09:35:00Z">
                  <w:rPr>
                    <w:ins w:id="46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6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6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6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18608.95424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6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66" w:author="Li" w:date="2016-06-24T09:35:00Z">
                  <w:rPr>
                    <w:ins w:id="46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6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6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7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1795072.42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7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72" w:author="Li" w:date="2016-06-24T09:35:00Z">
                  <w:rPr>
                    <w:ins w:id="47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7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7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7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F65A3C" w:rsidRPr="00F65A3C" w:rsidTr="00F65A3C">
        <w:trPr>
          <w:trHeight w:val="285"/>
          <w:ins w:id="47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7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79" w:author="Li" w:date="2016-06-24T09:35:00Z">
                  <w:rPr>
                    <w:ins w:id="48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8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8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8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8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85" w:author="Li" w:date="2016-06-24T09:35:00Z">
                  <w:rPr>
                    <w:ins w:id="48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8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8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8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13895.00129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9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91" w:author="Li" w:date="2016-06-24T09:35:00Z">
                  <w:rPr>
                    <w:ins w:id="49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9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9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9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659473.76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49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97" w:author="Li" w:date="2016-06-24T09:35:00Z">
                  <w:rPr>
                    <w:ins w:id="49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9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0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0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F65A3C" w:rsidRPr="00F65A3C" w:rsidTr="00F65A3C">
        <w:trPr>
          <w:trHeight w:val="285"/>
          <w:ins w:id="50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0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04" w:author="Li" w:date="2016-06-24T09:35:00Z">
                  <w:rPr>
                    <w:ins w:id="50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0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0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0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0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10" w:author="Li" w:date="2016-06-24T09:35:00Z">
                  <w:rPr>
                    <w:ins w:id="51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1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1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1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7346.281148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1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16" w:author="Li" w:date="2016-06-24T09:35:00Z">
                  <w:rPr>
                    <w:ins w:id="51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1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1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2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395800.66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2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22" w:author="Li" w:date="2016-06-24T09:35:00Z">
                  <w:rPr>
                    <w:ins w:id="52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2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2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2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F65A3C" w:rsidRPr="00F65A3C" w:rsidTr="00F65A3C">
        <w:trPr>
          <w:trHeight w:val="285"/>
          <w:ins w:id="52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2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29" w:author="Li" w:date="2016-06-24T09:35:00Z">
                  <w:rPr>
                    <w:ins w:id="53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3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3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3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3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35" w:author="Li" w:date="2016-06-24T09:35:00Z">
                  <w:rPr>
                    <w:ins w:id="53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3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3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3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5353.988762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4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41" w:author="Li" w:date="2016-06-24T09:35:00Z">
                  <w:rPr>
                    <w:ins w:id="54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4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4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4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590790.7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4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47" w:author="Li" w:date="2016-06-24T09:35:00Z">
                  <w:rPr>
                    <w:ins w:id="54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4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5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5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F65A3C" w:rsidRPr="00F65A3C" w:rsidTr="00F65A3C">
        <w:trPr>
          <w:trHeight w:val="285"/>
          <w:ins w:id="55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5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54" w:author="Li" w:date="2016-06-24T09:35:00Z">
                  <w:rPr>
                    <w:ins w:id="55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5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5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5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5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60" w:author="Li" w:date="2016-06-24T09:35:00Z">
                  <w:rPr>
                    <w:ins w:id="56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6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6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6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4198.157655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6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66" w:author="Li" w:date="2016-06-24T09:35:00Z">
                  <w:rPr>
                    <w:ins w:id="56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6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6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7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607233.89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7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72" w:author="Li" w:date="2016-06-24T09:35:00Z">
                  <w:rPr>
                    <w:ins w:id="57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7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7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7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F65A3C" w:rsidRPr="00F65A3C" w:rsidTr="00F65A3C">
        <w:trPr>
          <w:trHeight w:val="285"/>
          <w:ins w:id="57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7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79" w:author="Li" w:date="2016-06-24T09:35:00Z">
                  <w:rPr>
                    <w:ins w:id="58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8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8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8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8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85" w:author="Li" w:date="2016-06-24T09:35:00Z">
                  <w:rPr>
                    <w:ins w:id="58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8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8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8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3543.137643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9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91" w:author="Li" w:date="2016-06-24T09:35:00Z">
                  <w:rPr>
                    <w:ins w:id="59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9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9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9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797421.93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59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97" w:author="Li" w:date="2016-06-24T09:35:00Z">
                  <w:rPr>
                    <w:ins w:id="59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9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0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0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F65A3C" w:rsidRPr="00F65A3C" w:rsidTr="00F65A3C">
        <w:trPr>
          <w:trHeight w:val="285"/>
          <w:ins w:id="60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0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04" w:author="Li" w:date="2016-06-24T09:35:00Z">
                  <w:rPr>
                    <w:ins w:id="60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0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0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0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0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10" w:author="Li" w:date="2016-06-24T09:35:00Z">
                  <w:rPr>
                    <w:ins w:id="61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1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1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1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3050.273783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1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16" w:author="Li" w:date="2016-06-24T09:35:00Z">
                  <w:rPr>
                    <w:ins w:id="61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1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1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2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256106.32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2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22" w:author="Li" w:date="2016-06-24T09:35:00Z">
                  <w:rPr>
                    <w:ins w:id="62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2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2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2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F65A3C" w:rsidRPr="00F65A3C" w:rsidTr="00F65A3C">
        <w:trPr>
          <w:trHeight w:val="285"/>
          <w:ins w:id="62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2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29" w:author="Li" w:date="2016-06-24T09:35:00Z">
                  <w:rPr>
                    <w:ins w:id="63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3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3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3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3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35" w:author="Li" w:date="2016-06-24T09:35:00Z">
                  <w:rPr>
                    <w:ins w:id="63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3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3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3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2988.325335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4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41" w:author="Li" w:date="2016-06-24T09:35:00Z">
                  <w:rPr>
                    <w:ins w:id="64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4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4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4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401621.26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4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47" w:author="Li" w:date="2016-06-24T09:35:00Z">
                  <w:rPr>
                    <w:ins w:id="64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4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5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5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F65A3C" w:rsidRPr="00F65A3C" w:rsidTr="00F65A3C">
        <w:trPr>
          <w:trHeight w:val="285"/>
          <w:ins w:id="65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5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54" w:author="Li" w:date="2016-06-24T09:35:00Z">
                  <w:rPr>
                    <w:ins w:id="65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5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5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5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5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60" w:author="Li" w:date="2016-06-24T09:35:00Z">
                  <w:rPr>
                    <w:ins w:id="66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6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6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6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2981.281042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6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66" w:author="Li" w:date="2016-06-24T09:35:00Z">
                  <w:rPr>
                    <w:ins w:id="66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6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6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7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139694.35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7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72" w:author="Li" w:date="2016-06-24T09:35:00Z">
                  <w:rPr>
                    <w:ins w:id="67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7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7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7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F65A3C" w:rsidRPr="00F65A3C" w:rsidTr="00F65A3C">
        <w:trPr>
          <w:trHeight w:val="285"/>
          <w:ins w:id="67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7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79" w:author="Li" w:date="2016-06-24T09:35:00Z">
                  <w:rPr>
                    <w:ins w:id="68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8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8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8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8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85" w:author="Li" w:date="2016-06-24T09:35:00Z">
                  <w:rPr>
                    <w:ins w:id="68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8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8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8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2835.70714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9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91" w:author="Li" w:date="2016-06-24T09:35:00Z">
                  <w:rPr>
                    <w:ins w:id="69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9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9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9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130963.46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69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97" w:author="Li" w:date="2016-06-24T09:35:00Z">
                  <w:rPr>
                    <w:ins w:id="69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9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0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0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F65A3C" w:rsidRPr="00F65A3C" w:rsidTr="00F65A3C">
        <w:trPr>
          <w:trHeight w:val="285"/>
          <w:ins w:id="70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0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04" w:author="Li" w:date="2016-06-24T09:35:00Z">
                  <w:rPr>
                    <w:ins w:id="70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0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0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0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0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10" w:author="Li" w:date="2016-06-24T09:35:00Z">
                  <w:rPr>
                    <w:ins w:id="71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1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1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1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2681.808002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1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16" w:author="Li" w:date="2016-06-24T09:35:00Z">
                  <w:rPr>
                    <w:ins w:id="71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1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1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2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136784.05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2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22" w:author="Li" w:date="2016-06-24T09:35:00Z">
                  <w:rPr>
                    <w:ins w:id="72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2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2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2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F65A3C" w:rsidRPr="00F65A3C" w:rsidTr="00F65A3C">
        <w:trPr>
          <w:trHeight w:val="285"/>
          <w:ins w:id="727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2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29" w:author="Li" w:date="2016-06-24T09:35:00Z">
                  <w:rPr>
                    <w:ins w:id="73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31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32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33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34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35" w:author="Li" w:date="2016-06-24T09:35:00Z">
                  <w:rPr>
                    <w:ins w:id="736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37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38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39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661.4212079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4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41" w:author="Li" w:date="2016-06-24T09:35:00Z">
                  <w:rPr>
                    <w:ins w:id="74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4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4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4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29102.99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4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47" w:author="Li" w:date="2016-06-24T09:35:00Z">
                  <w:rPr>
                    <w:ins w:id="74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4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5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5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F65A3C" w:rsidRPr="00F65A3C" w:rsidTr="00F65A3C">
        <w:trPr>
          <w:trHeight w:val="285"/>
          <w:ins w:id="752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5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54" w:author="Li" w:date="2016-06-24T09:35:00Z">
                  <w:rPr>
                    <w:ins w:id="75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56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57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58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5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60" w:author="Li" w:date="2016-06-24T09:35:00Z">
                  <w:rPr>
                    <w:ins w:id="76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62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63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64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627.1428571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6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66" w:author="Li" w:date="2016-06-24T09:35:00Z">
                  <w:rPr>
                    <w:ins w:id="76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6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6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7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81488.37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 w:rsidP="00F65A3C">
            <w:pPr>
              <w:widowControl/>
              <w:jc w:val="left"/>
              <w:rPr>
                <w:ins w:id="77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72" w:author="Li" w:date="2016-06-24T09:35:00Z">
                  <w:rPr>
                    <w:ins w:id="77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74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7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7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未知</w:t>
              </w:r>
            </w:ins>
          </w:p>
        </w:tc>
      </w:tr>
    </w:tbl>
    <w:p w:rsidR="00F65A3C" w:rsidRDefault="00F65A3C" w:rsidP="00A9187E">
      <w:pPr>
        <w:widowControl/>
        <w:spacing w:line="330" w:lineRule="atLeast"/>
        <w:jc w:val="left"/>
        <w:rPr>
          <w:ins w:id="777" w:author="Li" w:date="2016-06-24T09:35:00Z"/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65A3C" w:rsidRDefault="00F65A3C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0D76" w:rsidRDefault="00D30D76" w:rsidP="00C308CE">
      <w:pPr>
        <w:widowControl/>
        <w:spacing w:line="360" w:lineRule="atLeast"/>
        <w:jc w:val="left"/>
        <w:rPr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3.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可优化的台数，优化需量总额</w:t>
      </w:r>
    </w:p>
    <w:p w:rsidR="00362E9A" w:rsidRDefault="00362E9A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可优化的台数1367，优化需量总额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1438269.88</w:t>
      </w:r>
      <w:r w:rsidR="00A91E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（kW）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 总额定容量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16232308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gramStart"/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总年电量</w:t>
      </w:r>
      <w:proofErr w:type="gramEnd"/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21908484103</w:t>
      </w:r>
    </w:p>
    <w:tbl>
      <w:tblPr>
        <w:tblW w:w="5685" w:type="dxa"/>
        <w:tblInd w:w="9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  <w:gridCol w:w="1485"/>
      </w:tblGrid>
      <w:tr w:rsidR="000248DB" w:rsidRPr="006B2F1D" w:rsidTr="000248DB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778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779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需量（kW）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780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781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年电量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782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783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台数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784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785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电压等级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785572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86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87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761</w:t>
            </w:r>
            <w:r w:rsidR="00785572"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88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8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90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17509217924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91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92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1313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607B61">
            <w:pPr>
              <w:widowControl/>
              <w:ind w:right="770"/>
              <w:jc w:val="left"/>
              <w:rPr>
                <w:rFonts w:ascii="宋体" w:eastAsia="宋体" w:hAnsi="宋体" w:cs="Arial"/>
                <w:b/>
                <w:strike/>
                <w:color w:val="000000"/>
                <w:kern w:val="0"/>
                <w:sz w:val="18"/>
                <w:rPrChange w:id="793" w:author="Li" w:date="2016-06-24T09:39:00Z">
                  <w:rPr>
                    <w:rFonts w:ascii="宋体" w:eastAsia="宋体" w:hAnsi="宋体" w:cs="Arial"/>
                    <w:b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94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10kV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9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96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455664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9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798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1941285847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79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00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01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02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110kV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03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04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211200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0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06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2094949635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0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08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0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10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220kV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11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12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9906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13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14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363030698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1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16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81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  <w:rPrChange w:id="818" w:author="Li" w:date="2016-06-24T09:39:00Z">
                  <w:rPr>
                    <w:rFonts w:ascii="宋体" w:eastAsia="宋体" w:hAnsi="宋体" w:cs="Arial" w:hint="eastAsia"/>
                    <w:color w:val="000000"/>
                    <w:kern w:val="0"/>
                    <w:sz w:val="18"/>
                  </w:rPr>
                </w:rPrChange>
              </w:rPr>
              <w:t>20kV</w:t>
            </w:r>
          </w:p>
        </w:tc>
      </w:tr>
    </w:tbl>
    <w:p w:rsidR="000248DB" w:rsidRDefault="000248DB" w:rsidP="003A2EAF">
      <w:pPr>
        <w:widowControl/>
        <w:jc w:val="left"/>
        <w:rPr>
          <w:ins w:id="819" w:author="Li" w:date="2016-06-24T09:39:00Z"/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6B2F1D" w:rsidRPr="006B2F1D" w:rsidRDefault="006B2F1D" w:rsidP="006B2F1D">
      <w:pPr>
        <w:widowControl/>
        <w:jc w:val="left"/>
        <w:rPr>
          <w:ins w:id="820" w:author="Li" w:date="2016-06-24T09:39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5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540"/>
        <w:gridCol w:w="1180"/>
        <w:gridCol w:w="1300"/>
      </w:tblGrid>
      <w:tr w:rsidR="006B2F1D" w:rsidRPr="006B2F1D" w:rsidTr="006B2F1D">
        <w:trPr>
          <w:trHeight w:val="285"/>
          <w:ins w:id="821" w:author="Li" w:date="2016-06-24T09:39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2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23" w:author="Li" w:date="2016-06-24T09:39:00Z">
                  <w:rPr>
                    <w:ins w:id="82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25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26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27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优化需量</w:t>
              </w:r>
            </w:ins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2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29" w:author="Li" w:date="2016-06-24T09:39:00Z">
                  <w:rPr>
                    <w:ins w:id="83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31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32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33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34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35" w:author="Li" w:date="2016-06-24T09:39:00Z">
                  <w:rPr>
                    <w:ins w:id="836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37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38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39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4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41" w:author="Li" w:date="2016-06-24T09:39:00Z">
                  <w:rPr>
                    <w:ins w:id="84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43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44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45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</w:tr>
      <w:tr w:rsidR="006B2F1D" w:rsidRPr="006B2F1D" w:rsidTr="006B2F1D">
        <w:trPr>
          <w:trHeight w:val="285"/>
          <w:ins w:id="846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47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48" w:author="Li" w:date="2016-06-24T09:39:00Z">
                  <w:rPr>
                    <w:ins w:id="849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50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51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52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735857.88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53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54" w:author="Li" w:date="2016-06-24T09:39:00Z">
                  <w:rPr>
                    <w:ins w:id="855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56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57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58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16953729153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59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60" w:author="Li" w:date="2016-06-24T09:39:00Z">
                  <w:rPr>
                    <w:ins w:id="861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62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63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64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65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66" w:author="Li" w:date="2016-06-24T09:39:00Z">
                  <w:rPr>
                    <w:ins w:id="867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68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69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70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</w:tr>
      <w:tr w:rsidR="006B2F1D" w:rsidRPr="006B2F1D" w:rsidTr="006B2F1D">
        <w:trPr>
          <w:trHeight w:val="285"/>
          <w:ins w:id="871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7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73" w:author="Li" w:date="2016-06-24T09:39:00Z">
                  <w:rPr>
                    <w:ins w:id="87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75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76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77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211200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7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79" w:author="Li" w:date="2016-06-24T09:39:00Z">
                  <w:rPr>
                    <w:ins w:id="88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81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82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83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2094949635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84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85" w:author="Li" w:date="2016-06-24T09:39:00Z">
                  <w:rPr>
                    <w:ins w:id="886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87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88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89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9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91" w:author="Li" w:date="2016-06-24T09:39:00Z">
                  <w:rPr>
                    <w:ins w:id="89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93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94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95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</w:tr>
      <w:tr w:rsidR="006B2F1D" w:rsidRPr="006B2F1D" w:rsidTr="006B2F1D">
        <w:trPr>
          <w:trHeight w:val="285"/>
          <w:ins w:id="896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897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98" w:author="Li" w:date="2016-06-24T09:39:00Z">
                  <w:rPr>
                    <w:ins w:id="899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00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01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02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455664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03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04" w:author="Li" w:date="2016-06-24T09:39:00Z">
                  <w:rPr>
                    <w:ins w:id="905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06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07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08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1941285847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09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10" w:author="Li" w:date="2016-06-24T09:39:00Z">
                  <w:rPr>
                    <w:ins w:id="911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12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13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14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15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16" w:author="Li" w:date="2016-06-24T09:39:00Z">
                  <w:rPr>
                    <w:ins w:id="917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18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19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20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</w:tr>
      <w:tr w:rsidR="006B2F1D" w:rsidRPr="006B2F1D" w:rsidTr="006B2F1D">
        <w:trPr>
          <w:trHeight w:val="285"/>
          <w:ins w:id="921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2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23" w:author="Li" w:date="2016-06-24T09:39:00Z">
                  <w:rPr>
                    <w:ins w:id="92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25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26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27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9906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2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29" w:author="Li" w:date="2016-06-24T09:39:00Z">
                  <w:rPr>
                    <w:ins w:id="93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31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32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33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363030697.7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34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35" w:author="Li" w:date="2016-06-24T09:39:00Z">
                  <w:rPr>
                    <w:ins w:id="936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37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38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39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 w:rsidP="006B2F1D">
            <w:pPr>
              <w:widowControl/>
              <w:jc w:val="left"/>
              <w:rPr>
                <w:ins w:id="94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41" w:author="Li" w:date="2016-06-24T09:39:00Z">
                  <w:rPr>
                    <w:ins w:id="94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43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44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45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</w:tr>
    </w:tbl>
    <w:p w:rsidR="006B2F1D" w:rsidRDefault="006B2F1D" w:rsidP="003A2EAF">
      <w:pPr>
        <w:widowControl/>
        <w:jc w:val="left"/>
        <w:rPr>
          <w:ins w:id="946" w:author="Li" w:date="2016-06-24T09:39:00Z"/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6B2F1D" w:rsidRDefault="006B2F1D" w:rsidP="003A2EAF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603F8" w:rsidRPr="00C45C33" w:rsidRDefault="003603F8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302"/>
        <w:gridCol w:w="1180"/>
        <w:gridCol w:w="1300"/>
        <w:gridCol w:w="1480"/>
      </w:tblGrid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4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4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优化需量</w:t>
            </w:r>
            <w:r w:rsidR="00370EDA" w:rsidRPr="00AF6566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  <w:rPrChange w:id="949" w:author="Li" w:date="2016-06-24T09:41:00Z">
                  <w:rPr>
                    <w:rFonts w:ascii="宋体" w:eastAsia="宋体" w:hAnsi="宋体" w:cs="宋体" w:hint="eastAsia"/>
                    <w:color w:val="333333"/>
                    <w:kern w:val="0"/>
                    <w:sz w:val="18"/>
                    <w:szCs w:val="18"/>
                  </w:rPr>
                </w:rPrChange>
              </w:rPr>
              <w:t>(kW)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电压等级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用电分类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5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458684.3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13116944611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6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25642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555488770.7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居民生活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7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277173.58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3836784542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8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416064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1633958272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99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39600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307327574.8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0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9870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1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211200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2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3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</w:tbl>
    <w:p w:rsidR="00362E9A" w:rsidRDefault="00362E9A" w:rsidP="00A9187E">
      <w:pPr>
        <w:widowControl/>
        <w:spacing w:line="330" w:lineRule="atLeast"/>
        <w:jc w:val="left"/>
        <w:rPr>
          <w:ins w:id="1037" w:author="Li" w:date="2016-06-24T09:41:00Z"/>
          <w:rFonts w:hint="eastAsia"/>
          <w:sz w:val="24"/>
          <w:szCs w:val="24"/>
        </w:rPr>
      </w:pPr>
    </w:p>
    <w:p w:rsidR="00AF6566" w:rsidRPr="00AF6566" w:rsidRDefault="00AF6566" w:rsidP="00AF6566">
      <w:pPr>
        <w:widowControl/>
        <w:jc w:val="left"/>
        <w:rPr>
          <w:ins w:id="1038" w:author="Li" w:date="2016-06-24T09:41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1480"/>
      </w:tblGrid>
      <w:tr w:rsidR="00AF6566" w:rsidRPr="00AF6566" w:rsidTr="00AF6566">
        <w:trPr>
          <w:trHeight w:val="285"/>
          <w:ins w:id="1039" w:author="Li" w:date="2016-06-24T09:41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4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41" w:author="Li" w:date="2016-06-24T09:41:00Z">
                  <w:rPr>
                    <w:ins w:id="104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43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44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45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优化需量</w:t>
              </w:r>
            </w:ins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4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47" w:author="Li" w:date="2016-06-24T09:41:00Z">
                  <w:rPr>
                    <w:ins w:id="104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49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50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51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5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53" w:author="Li" w:date="2016-06-24T09:41:00Z">
                  <w:rPr>
                    <w:ins w:id="105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55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5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5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5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59" w:author="Li" w:date="2016-06-24T09:41:00Z">
                  <w:rPr>
                    <w:ins w:id="106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61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6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6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6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65" w:author="Li" w:date="2016-06-24T09:41:00Z">
                  <w:rPr>
                    <w:ins w:id="106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67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6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6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用电分类</w:t>
              </w:r>
            </w:ins>
          </w:p>
        </w:tc>
      </w:tr>
      <w:tr w:rsidR="00AF6566" w:rsidRPr="00AF6566" w:rsidTr="00AF6566">
        <w:trPr>
          <w:trHeight w:val="285"/>
          <w:ins w:id="1070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7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72" w:author="Li" w:date="2016-06-24T09:41:00Z">
                  <w:rPr>
                    <w:ins w:id="107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74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7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7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277173.58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7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78" w:author="Li" w:date="2016-06-24T09:41:00Z">
                  <w:rPr>
                    <w:ins w:id="107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80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81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82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3836784542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8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84" w:author="Li" w:date="2016-06-24T09:41:00Z">
                  <w:rPr>
                    <w:ins w:id="108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8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8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8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8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90" w:author="Li" w:date="2016-06-24T09:41:00Z">
                  <w:rPr>
                    <w:ins w:id="109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92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93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94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09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96" w:author="Li" w:date="2016-06-24T09:41:00Z">
                  <w:rPr>
                    <w:ins w:id="109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98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9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0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101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0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03" w:author="Li" w:date="2016-06-24T09:41:00Z">
                  <w:rPr>
                    <w:ins w:id="110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05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0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0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458684.3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0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09" w:author="Li" w:date="2016-06-24T09:41:00Z">
                  <w:rPr>
                    <w:ins w:id="111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11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1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1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13116944611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1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15" w:author="Li" w:date="2016-06-24T09:41:00Z">
                  <w:rPr>
                    <w:ins w:id="111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17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1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1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2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21" w:author="Li" w:date="2016-06-24T09:41:00Z">
                  <w:rPr>
                    <w:ins w:id="112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23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24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25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2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27" w:author="Li" w:date="2016-06-24T09:41:00Z">
                  <w:rPr>
                    <w:ins w:id="112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29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30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31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132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3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34" w:author="Li" w:date="2016-06-24T09:41:00Z">
                  <w:rPr>
                    <w:ins w:id="113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3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3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3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3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40" w:author="Li" w:date="2016-06-24T09:41:00Z">
                  <w:rPr>
                    <w:ins w:id="114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42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43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44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307327574.8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4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46" w:author="Li" w:date="2016-06-24T09:41:00Z">
                  <w:rPr>
                    <w:ins w:id="114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4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4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5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5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52" w:author="Li" w:date="2016-06-24T09:41:00Z">
                  <w:rPr>
                    <w:ins w:id="115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54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5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5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5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58" w:author="Li" w:date="2016-06-24T09:41:00Z">
                  <w:rPr>
                    <w:ins w:id="115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60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61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62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163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6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65" w:author="Li" w:date="2016-06-24T09:41:00Z">
                  <w:rPr>
                    <w:ins w:id="116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67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6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6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416064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7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71" w:author="Li" w:date="2016-06-24T09:41:00Z">
                  <w:rPr>
                    <w:ins w:id="117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73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74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75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1633958272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7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77" w:author="Li" w:date="2016-06-24T09:41:00Z">
                  <w:rPr>
                    <w:ins w:id="117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79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80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81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8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83" w:author="Li" w:date="2016-06-24T09:41:00Z">
                  <w:rPr>
                    <w:ins w:id="118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85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8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8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8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89" w:author="Li" w:date="2016-06-24T09:41:00Z">
                  <w:rPr>
                    <w:ins w:id="119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91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9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19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194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19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96" w:author="Li" w:date="2016-06-24T09:41:00Z">
                  <w:rPr>
                    <w:ins w:id="119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9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19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0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0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02" w:author="Li" w:date="2016-06-24T09:41:00Z">
                  <w:rPr>
                    <w:ins w:id="120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04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0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06" w:author="Li" w:date="2016-06-24T09:41:00Z">
                  <w:rPr>
                    <w:ins w:id="120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0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0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1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1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12" w:author="Li" w:date="2016-06-24T09:41:00Z">
                  <w:rPr>
                    <w:ins w:id="121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14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1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1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1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18" w:author="Li" w:date="2016-06-24T09:41:00Z">
                  <w:rPr>
                    <w:ins w:id="121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20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21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22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223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2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25" w:author="Li" w:date="2016-06-24T09:41:00Z">
                  <w:rPr>
                    <w:ins w:id="122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27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2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2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9870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3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31" w:author="Li" w:date="2016-06-24T09:41:00Z">
                  <w:rPr>
                    <w:ins w:id="123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33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34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35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363030697.7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3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37" w:author="Li" w:date="2016-06-24T09:41:00Z">
                  <w:rPr>
                    <w:ins w:id="123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39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40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41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4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43" w:author="Li" w:date="2016-06-24T09:41:00Z">
                  <w:rPr>
                    <w:ins w:id="124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45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4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4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4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49" w:author="Li" w:date="2016-06-24T09:41:00Z">
                  <w:rPr>
                    <w:ins w:id="125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51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5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5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254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5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56" w:author="Li" w:date="2016-06-24T09:41:00Z">
                  <w:rPr>
                    <w:ins w:id="125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5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5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6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211200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6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62" w:author="Li" w:date="2016-06-24T09:41:00Z">
                  <w:rPr>
                    <w:ins w:id="126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64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6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6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2094949635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6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68" w:author="Li" w:date="2016-06-24T09:41:00Z">
                  <w:rPr>
                    <w:ins w:id="126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70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71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72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7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74" w:author="Li" w:date="2016-06-24T09:41:00Z">
                  <w:rPr>
                    <w:ins w:id="127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76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7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7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 w:rsidP="00AF6566">
            <w:pPr>
              <w:widowControl/>
              <w:jc w:val="left"/>
              <w:rPr>
                <w:ins w:id="127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80" w:author="Li" w:date="2016-06-24T09:41:00Z">
                  <w:rPr>
                    <w:ins w:id="128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82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83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84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</w:tbl>
    <w:p w:rsidR="00AF6566" w:rsidRDefault="00AF6566" w:rsidP="00A9187E">
      <w:pPr>
        <w:widowControl/>
        <w:spacing w:line="330" w:lineRule="atLeast"/>
        <w:jc w:val="left"/>
        <w:rPr>
          <w:ins w:id="1285" w:author="Li" w:date="2016-06-24T09:41:00Z"/>
          <w:rFonts w:hint="eastAsia"/>
          <w:sz w:val="24"/>
          <w:szCs w:val="24"/>
        </w:rPr>
      </w:pPr>
    </w:p>
    <w:p w:rsidR="00AF6566" w:rsidRDefault="00AF6566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F63335" w:rsidRPr="00F63335" w:rsidRDefault="00F63335" w:rsidP="00F63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3520"/>
      </w:tblGrid>
      <w:tr w:rsidR="00F63335" w:rsidRPr="00B60D6E" w:rsidTr="00F63335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电压等级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18742325.58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53520398.66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90131960.11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114025515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129450099.7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161667109.6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12828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184949501.7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6520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230059136.2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236374485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12033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238702724.3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19117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312275083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418326378.7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93421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485088637.9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26158.4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546874285.7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662093023.2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43168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907373023.2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68619.18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1026803545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401703.3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11692760691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102442524.9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312449701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640265780.7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323664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886127840.6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20139269.1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342891428.6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71280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281716943.5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1728717608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</w:tbl>
    <w:p w:rsidR="00F63335" w:rsidRDefault="00F63335" w:rsidP="00A9187E">
      <w:pPr>
        <w:widowControl/>
        <w:spacing w:line="330" w:lineRule="atLeast"/>
        <w:jc w:val="left"/>
        <w:rPr>
          <w:ins w:id="1575" w:author="Li" w:date="2016-06-24T09:43:00Z"/>
          <w:rFonts w:hint="eastAsia"/>
          <w:sz w:val="24"/>
          <w:szCs w:val="24"/>
        </w:rPr>
      </w:pPr>
    </w:p>
    <w:p w:rsidR="00B60D6E" w:rsidRPr="00B60D6E" w:rsidRDefault="00B60D6E" w:rsidP="00B60D6E">
      <w:pPr>
        <w:widowControl/>
        <w:jc w:val="left"/>
        <w:rPr>
          <w:ins w:id="1576" w:author="Li" w:date="2016-06-24T09:43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3520"/>
      </w:tblGrid>
      <w:tr w:rsidR="00B60D6E" w:rsidRPr="00B60D6E" w:rsidTr="00B60D6E">
        <w:trPr>
          <w:trHeight w:val="285"/>
          <w:ins w:id="1577" w:author="Li" w:date="2016-06-24T09:43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57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579" w:author="Li" w:date="2016-06-24T09:43:00Z">
                  <w:rPr>
                    <w:ins w:id="158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58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58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58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优化需量</w:t>
              </w:r>
            </w:ins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58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585" w:author="Li" w:date="2016-06-24T09:43:00Z">
                  <w:rPr>
                    <w:ins w:id="158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58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58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58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59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591" w:author="Li" w:date="2016-06-24T09:43:00Z">
                  <w:rPr>
                    <w:ins w:id="159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59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59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59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59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597" w:author="Li" w:date="2016-06-24T09:43:00Z">
                  <w:rPr>
                    <w:ins w:id="159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59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0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0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0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03" w:author="Li" w:date="2016-06-24T09:43:00Z">
                  <w:rPr>
                    <w:ins w:id="160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0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0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0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B60D6E" w:rsidRPr="00B60D6E" w:rsidTr="00B60D6E">
        <w:trPr>
          <w:trHeight w:val="285"/>
          <w:ins w:id="160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0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10" w:author="Li" w:date="2016-06-24T09:43:00Z">
                  <w:rPr>
                    <w:ins w:id="161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1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1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1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7142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1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16" w:author="Li" w:date="2016-06-24T09:43:00Z">
                  <w:rPr>
                    <w:ins w:id="161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1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1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2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161667109.6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2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22" w:author="Li" w:date="2016-06-24T09:43:00Z">
                  <w:rPr>
                    <w:ins w:id="162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2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2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2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2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28" w:author="Li" w:date="2016-06-24T09:43:00Z">
                  <w:rPr>
                    <w:ins w:id="162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3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3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3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3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34" w:author="Li" w:date="2016-06-24T09:43:00Z">
                  <w:rPr>
                    <w:ins w:id="163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3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3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3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B60D6E" w:rsidRPr="00B60D6E" w:rsidTr="00B60D6E">
        <w:trPr>
          <w:trHeight w:val="285"/>
          <w:ins w:id="163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4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41" w:author="Li" w:date="2016-06-24T09:43:00Z">
                  <w:rPr>
                    <w:ins w:id="164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4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4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4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19194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4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47" w:author="Li" w:date="2016-06-24T09:43:00Z">
                  <w:rPr>
                    <w:ins w:id="164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4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5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5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418326378.7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5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53" w:author="Li" w:date="2016-06-24T09:43:00Z">
                  <w:rPr>
                    <w:ins w:id="165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5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5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5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5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59" w:author="Li" w:date="2016-06-24T09:43:00Z">
                  <w:rPr>
                    <w:ins w:id="166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6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6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6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6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65" w:author="Li" w:date="2016-06-24T09:43:00Z">
                  <w:rPr>
                    <w:ins w:id="166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6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6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6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167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7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72" w:author="Li" w:date="2016-06-24T09:43:00Z">
                  <w:rPr>
                    <w:ins w:id="167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7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7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7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2156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7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78" w:author="Li" w:date="2016-06-24T09:43:00Z">
                  <w:rPr>
                    <w:ins w:id="167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8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8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8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114025515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8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84" w:author="Li" w:date="2016-06-24T09:43:00Z">
                  <w:rPr>
                    <w:ins w:id="168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8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68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8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8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90" w:author="Li" w:date="2016-06-24T09:43:00Z">
                  <w:rPr>
                    <w:ins w:id="169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9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9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69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69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696" w:author="Li" w:date="2016-06-24T09:43:00Z">
                  <w:rPr>
                    <w:ins w:id="169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69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69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0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B60D6E" w:rsidRPr="00B60D6E" w:rsidTr="00B60D6E">
        <w:trPr>
          <w:trHeight w:val="285"/>
          <w:ins w:id="1701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0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03" w:author="Li" w:date="2016-06-24T09:43:00Z">
                  <w:rPr>
                    <w:ins w:id="170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0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0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0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0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09" w:author="Li" w:date="2016-06-24T09:43:00Z">
                  <w:rPr>
                    <w:ins w:id="171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1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1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1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18742325.58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1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15" w:author="Li" w:date="2016-06-24T09:43:00Z">
                  <w:rPr>
                    <w:ins w:id="171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1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1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1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2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21" w:author="Li" w:date="2016-06-24T09:43:00Z">
                  <w:rPr>
                    <w:ins w:id="172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2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2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2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2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27" w:author="Li" w:date="2016-06-24T09:43:00Z">
                  <w:rPr>
                    <w:ins w:id="172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2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3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3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B60D6E" w:rsidRPr="00B60D6E" w:rsidTr="00B60D6E">
        <w:trPr>
          <w:trHeight w:val="285"/>
          <w:ins w:id="1732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3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34" w:author="Li" w:date="2016-06-24T09:43:00Z">
                  <w:rPr>
                    <w:ins w:id="173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3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3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3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68066.18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3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40" w:author="Li" w:date="2016-06-24T09:43:00Z">
                  <w:rPr>
                    <w:ins w:id="174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4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4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4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1020662815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4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46" w:author="Li" w:date="2016-06-24T09:43:00Z">
                  <w:rPr>
                    <w:ins w:id="174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4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4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5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5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52" w:author="Li" w:date="2016-06-24T09:43:00Z">
                  <w:rPr>
                    <w:ins w:id="175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5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5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5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5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58" w:author="Li" w:date="2016-06-24T09:43:00Z">
                  <w:rPr>
                    <w:ins w:id="175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6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6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6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B60D6E" w:rsidRPr="00B60D6E" w:rsidTr="00B60D6E">
        <w:trPr>
          <w:trHeight w:val="285"/>
          <w:ins w:id="1763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6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65" w:author="Li" w:date="2016-06-24T09:43:00Z">
                  <w:rPr>
                    <w:ins w:id="176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6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6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6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10920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7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71" w:author="Li" w:date="2016-06-24T09:43:00Z">
                  <w:rPr>
                    <w:ins w:id="177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7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7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7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236374485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7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77" w:author="Li" w:date="2016-06-24T09:43:00Z">
                  <w:rPr>
                    <w:ins w:id="177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7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8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8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8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83" w:author="Li" w:date="2016-06-24T09:43:00Z">
                  <w:rPr>
                    <w:ins w:id="178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8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8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8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8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89" w:author="Li" w:date="2016-06-24T09:43:00Z">
                  <w:rPr>
                    <w:ins w:id="179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9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9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9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B60D6E" w:rsidRPr="00B60D6E" w:rsidTr="00B60D6E">
        <w:trPr>
          <w:trHeight w:val="285"/>
          <w:ins w:id="1794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79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96" w:author="Li" w:date="2016-06-24T09:43:00Z">
                  <w:rPr>
                    <w:ins w:id="179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9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9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0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2387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0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02" w:author="Li" w:date="2016-06-24T09:43:00Z">
                  <w:rPr>
                    <w:ins w:id="180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0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0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0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53520398.66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0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08" w:author="Li" w:date="2016-06-24T09:43:00Z">
                  <w:rPr>
                    <w:ins w:id="180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1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1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1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1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14" w:author="Li" w:date="2016-06-24T09:43:00Z">
                  <w:rPr>
                    <w:ins w:id="181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1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1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1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1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20" w:author="Li" w:date="2016-06-24T09:43:00Z">
                  <w:rPr>
                    <w:ins w:id="182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2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2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2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B60D6E" w:rsidRPr="00B60D6E" w:rsidTr="00B60D6E">
        <w:trPr>
          <w:trHeight w:val="285"/>
          <w:ins w:id="1825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2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27" w:author="Li" w:date="2016-06-24T09:43:00Z">
                  <w:rPr>
                    <w:ins w:id="182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2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3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3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3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33" w:author="Li" w:date="2016-06-24T09:43:00Z">
                  <w:rPr>
                    <w:ins w:id="183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3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3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3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3841594.68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3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39" w:author="Li" w:date="2016-06-24T09:43:00Z">
                  <w:rPr>
                    <w:ins w:id="184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4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4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4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4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45" w:author="Li" w:date="2016-06-24T09:43:00Z">
                  <w:rPr>
                    <w:ins w:id="184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4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4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4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5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51" w:author="Li" w:date="2016-06-24T09:43:00Z">
                  <w:rPr>
                    <w:ins w:id="185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5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5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5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B60D6E" w:rsidRPr="00B60D6E" w:rsidTr="00B60D6E">
        <w:trPr>
          <w:trHeight w:val="285"/>
          <w:ins w:id="1856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5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58" w:author="Li" w:date="2016-06-24T09:43:00Z">
                  <w:rPr>
                    <w:ins w:id="185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6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6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6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9524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6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64" w:author="Li" w:date="2016-06-24T09:43:00Z">
                  <w:rPr>
                    <w:ins w:id="186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6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6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6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130206777.4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6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70" w:author="Li" w:date="2016-06-24T09:43:00Z">
                  <w:rPr>
                    <w:ins w:id="187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7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7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7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7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76" w:author="Li" w:date="2016-06-24T09:43:00Z">
                  <w:rPr>
                    <w:ins w:id="187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7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7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8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8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82" w:author="Li" w:date="2016-06-24T09:43:00Z">
                  <w:rPr>
                    <w:ins w:id="188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8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8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8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B60D6E" w:rsidRPr="00B60D6E" w:rsidTr="00B60D6E">
        <w:trPr>
          <w:trHeight w:val="285"/>
          <w:ins w:id="188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8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89" w:author="Li" w:date="2016-06-24T09:43:00Z">
                  <w:rPr>
                    <w:ins w:id="189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9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9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9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22879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89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95" w:author="Li" w:date="2016-06-24T09:43:00Z">
                  <w:rPr>
                    <w:ins w:id="189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9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9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9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662093023.2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0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01" w:author="Li" w:date="2016-06-24T09:43:00Z">
                  <w:rPr>
                    <w:ins w:id="190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0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0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0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0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07" w:author="Li" w:date="2016-06-24T09:43:00Z">
                  <w:rPr>
                    <w:ins w:id="190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0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1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1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1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13" w:author="Li" w:date="2016-06-24T09:43:00Z">
                  <w:rPr>
                    <w:ins w:id="191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1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1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1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B60D6E" w:rsidRPr="00B60D6E" w:rsidTr="00B60D6E">
        <w:trPr>
          <w:trHeight w:val="285"/>
          <w:ins w:id="191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1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20" w:author="Li" w:date="2016-06-24T09:43:00Z">
                  <w:rPr>
                    <w:ins w:id="192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2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2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2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93421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2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26" w:author="Li" w:date="2016-06-24T09:43:00Z">
                  <w:rPr>
                    <w:ins w:id="192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2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2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3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485088637.9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3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32" w:author="Li" w:date="2016-06-24T09:43:00Z">
                  <w:rPr>
                    <w:ins w:id="193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3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3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3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3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38" w:author="Li" w:date="2016-06-24T09:43:00Z">
                  <w:rPr>
                    <w:ins w:id="193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4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4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4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4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44" w:author="Li" w:date="2016-06-24T09:43:00Z">
                  <w:rPr>
                    <w:ins w:id="194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4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4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4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194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5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51" w:author="Li" w:date="2016-06-24T09:43:00Z">
                  <w:rPr>
                    <w:ins w:id="195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5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5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5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8524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5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57" w:author="Li" w:date="2016-06-24T09:43:00Z">
                  <w:rPr>
                    <w:ins w:id="195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5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6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6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127354684.4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6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63" w:author="Li" w:date="2016-06-24T09:43:00Z">
                  <w:rPr>
                    <w:ins w:id="196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6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6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6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6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69" w:author="Li" w:date="2016-06-24T09:43:00Z">
                  <w:rPr>
                    <w:ins w:id="197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7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7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7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7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75" w:author="Li" w:date="2016-06-24T09:43:00Z">
                  <w:rPr>
                    <w:ins w:id="197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7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7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7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B60D6E" w:rsidRPr="00B60D6E" w:rsidTr="00B60D6E">
        <w:trPr>
          <w:trHeight w:val="285"/>
          <w:ins w:id="198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8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82" w:author="Li" w:date="2016-06-24T09:43:00Z">
                  <w:rPr>
                    <w:ins w:id="198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8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8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8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12828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8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88" w:author="Li" w:date="2016-06-24T09:43:00Z">
                  <w:rPr>
                    <w:ins w:id="198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9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9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9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184949501.7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9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94" w:author="Li" w:date="2016-06-24T09:43:00Z">
                  <w:rPr>
                    <w:ins w:id="199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9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9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9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199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00" w:author="Li" w:date="2016-06-24T09:43:00Z">
                  <w:rPr>
                    <w:ins w:id="200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0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0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0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0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06" w:author="Li" w:date="2016-06-24T09:43:00Z">
                  <w:rPr>
                    <w:ins w:id="200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0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0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1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B60D6E" w:rsidRPr="00B60D6E" w:rsidTr="00B60D6E">
        <w:trPr>
          <w:trHeight w:val="285"/>
          <w:ins w:id="2011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1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13" w:author="Li" w:date="2016-06-24T09:43:00Z">
                  <w:rPr>
                    <w:ins w:id="201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1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1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1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26158.4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1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19" w:author="Li" w:date="2016-06-24T09:43:00Z">
                  <w:rPr>
                    <w:ins w:id="202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2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2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2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546874285.7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2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25" w:author="Li" w:date="2016-06-24T09:43:00Z">
                  <w:rPr>
                    <w:ins w:id="202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2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2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2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3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31" w:author="Li" w:date="2016-06-24T09:43:00Z">
                  <w:rPr>
                    <w:ins w:id="203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3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3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3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3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37" w:author="Li" w:date="2016-06-24T09:43:00Z">
                  <w:rPr>
                    <w:ins w:id="203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3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4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4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B60D6E" w:rsidRPr="00B60D6E" w:rsidTr="00B60D6E">
        <w:trPr>
          <w:trHeight w:val="285"/>
          <w:ins w:id="2042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4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44" w:author="Li" w:date="2016-06-24T09:43:00Z">
                  <w:rPr>
                    <w:ins w:id="204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4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4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4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397657.3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4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50" w:author="Li" w:date="2016-06-24T09:43:00Z">
                  <w:rPr>
                    <w:ins w:id="205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5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5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5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11677976372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5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56" w:author="Li" w:date="2016-06-24T09:43:00Z">
                  <w:rPr>
                    <w:ins w:id="205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5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5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6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6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62" w:author="Li" w:date="2016-06-24T09:43:00Z">
                  <w:rPr>
                    <w:ins w:id="206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6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6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6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6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68" w:author="Li" w:date="2016-06-24T09:43:00Z">
                  <w:rPr>
                    <w:ins w:id="206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7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7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7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073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7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75" w:author="Li" w:date="2016-06-24T09:43:00Z">
                  <w:rPr>
                    <w:ins w:id="207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7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7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7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10711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8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81" w:author="Li" w:date="2016-06-24T09:43:00Z">
                  <w:rPr>
                    <w:ins w:id="208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8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8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8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204652225.9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8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87" w:author="Li" w:date="2016-06-24T09:43:00Z">
                  <w:rPr>
                    <w:ins w:id="208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8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9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9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9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93" w:author="Li" w:date="2016-06-24T09:43:00Z">
                  <w:rPr>
                    <w:ins w:id="209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9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9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9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09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99" w:author="Li" w:date="2016-06-24T09:43:00Z">
                  <w:rPr>
                    <w:ins w:id="210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0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0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0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B60D6E" w:rsidRPr="00B60D6E" w:rsidTr="00B60D6E">
        <w:trPr>
          <w:trHeight w:val="285"/>
          <w:ins w:id="2104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0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06" w:author="Li" w:date="2016-06-24T09:43:00Z">
                  <w:rPr>
                    <w:ins w:id="210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0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0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1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43168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1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12" w:author="Li" w:date="2016-06-24T09:43:00Z">
                  <w:rPr>
                    <w:ins w:id="211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1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1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1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907373023.2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1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18" w:author="Li" w:date="2016-06-24T09:43:00Z">
                  <w:rPr>
                    <w:ins w:id="211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2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2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2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2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24" w:author="Li" w:date="2016-06-24T09:43:00Z">
                  <w:rPr>
                    <w:ins w:id="212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2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2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2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2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30" w:author="Li" w:date="2016-06-24T09:43:00Z">
                  <w:rPr>
                    <w:ins w:id="213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3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3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3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B60D6E" w:rsidRPr="00B60D6E" w:rsidTr="00B60D6E">
        <w:trPr>
          <w:trHeight w:val="285"/>
          <w:ins w:id="2135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3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37" w:author="Li" w:date="2016-06-24T09:43:00Z">
                  <w:rPr>
                    <w:ins w:id="213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3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4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4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4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43" w:author="Li" w:date="2016-06-24T09:43:00Z">
                  <w:rPr>
                    <w:ins w:id="214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4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4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4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102442524.9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4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49" w:author="Li" w:date="2016-06-24T09:43:00Z">
                  <w:rPr>
                    <w:ins w:id="215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5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5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5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5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55" w:author="Li" w:date="2016-06-24T09:43:00Z">
                  <w:rPr>
                    <w:ins w:id="215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5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5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5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6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61" w:author="Li" w:date="2016-06-24T09:43:00Z">
                  <w:rPr>
                    <w:ins w:id="216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6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6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6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2166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6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68" w:author="Li" w:date="2016-06-24T09:43:00Z">
                  <w:rPr>
                    <w:ins w:id="216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7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7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7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323664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7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74" w:author="Li" w:date="2016-06-24T09:43:00Z">
                  <w:rPr>
                    <w:ins w:id="217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7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7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7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886127840.6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7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80" w:author="Li" w:date="2016-06-24T09:43:00Z">
                  <w:rPr>
                    <w:ins w:id="218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8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8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8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8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86" w:author="Li" w:date="2016-06-24T09:43:00Z">
                  <w:rPr>
                    <w:ins w:id="218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8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8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9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9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92" w:author="Li" w:date="2016-06-24T09:43:00Z">
                  <w:rPr>
                    <w:ins w:id="219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9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9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9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219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19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99" w:author="Li" w:date="2016-06-24T09:43:00Z">
                  <w:rPr>
                    <w:ins w:id="220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0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0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0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0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05" w:author="Li" w:date="2016-06-24T09:43:00Z">
                  <w:rPr>
                    <w:ins w:id="220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0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0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0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312449701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1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11" w:author="Li" w:date="2016-06-24T09:43:00Z">
                  <w:rPr>
                    <w:ins w:id="221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1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1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1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1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17" w:author="Li" w:date="2016-06-24T09:43:00Z">
                  <w:rPr>
                    <w:ins w:id="221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1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2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2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2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23" w:author="Li" w:date="2016-06-24T09:43:00Z">
                  <w:rPr>
                    <w:ins w:id="222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2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2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2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B60D6E" w:rsidRPr="00B60D6E" w:rsidTr="00B60D6E">
        <w:trPr>
          <w:trHeight w:val="285"/>
          <w:ins w:id="222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2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30" w:author="Li" w:date="2016-06-24T09:43:00Z">
                  <w:rPr>
                    <w:ins w:id="223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3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3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3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3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36" w:author="Li" w:date="2016-06-24T09:43:00Z">
                  <w:rPr>
                    <w:ins w:id="223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3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3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4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640265780.7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4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42" w:author="Li" w:date="2016-06-24T09:43:00Z">
                  <w:rPr>
                    <w:ins w:id="224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4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4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4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4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48" w:author="Li" w:date="2016-06-24T09:43:00Z">
                  <w:rPr>
                    <w:ins w:id="224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5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5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5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5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54" w:author="Li" w:date="2016-06-24T09:43:00Z">
                  <w:rPr>
                    <w:ins w:id="225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5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5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5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25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6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61" w:author="Li" w:date="2016-06-24T09:43:00Z">
                  <w:rPr>
                    <w:ins w:id="226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6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6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6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6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67" w:author="Li" w:date="2016-06-24T09:43:00Z">
                  <w:rPr>
                    <w:ins w:id="226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6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7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7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20139269.1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7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73" w:author="Li" w:date="2016-06-24T09:43:00Z">
                  <w:rPr>
                    <w:ins w:id="227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7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7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7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7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79" w:author="Li" w:date="2016-06-24T09:43:00Z">
                  <w:rPr>
                    <w:ins w:id="228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8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8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8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8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85" w:author="Li" w:date="2016-06-24T09:43:00Z">
                  <w:rPr>
                    <w:ins w:id="228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8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8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8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B60D6E" w:rsidRPr="00B60D6E" w:rsidTr="00B60D6E">
        <w:trPr>
          <w:trHeight w:val="285"/>
          <w:ins w:id="229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9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92" w:author="Li" w:date="2016-06-24T09:43:00Z">
                  <w:rPr>
                    <w:ins w:id="229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9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9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9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29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98" w:author="Li" w:date="2016-06-24T09:43:00Z">
                  <w:rPr>
                    <w:ins w:id="229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0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0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02" w:author="Li" w:date="2016-06-24T09:43:00Z">
                  <w:rPr>
                    <w:ins w:id="230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0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0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0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0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08" w:author="Li" w:date="2016-06-24T09:43:00Z">
                  <w:rPr>
                    <w:ins w:id="230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1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1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1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1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14" w:author="Li" w:date="2016-06-24T09:43:00Z">
                  <w:rPr>
                    <w:ins w:id="231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1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1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1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B60D6E" w:rsidRPr="00B60D6E" w:rsidTr="00B60D6E">
        <w:trPr>
          <w:trHeight w:val="285"/>
          <w:ins w:id="231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2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21" w:author="Li" w:date="2016-06-24T09:43:00Z">
                  <w:rPr>
                    <w:ins w:id="232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2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2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2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2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27" w:author="Li" w:date="2016-06-24T09:43:00Z">
                  <w:rPr>
                    <w:ins w:id="232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2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3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3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342891428.6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3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33" w:author="Li" w:date="2016-06-24T09:43:00Z">
                  <w:rPr>
                    <w:ins w:id="233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3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3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3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3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39" w:author="Li" w:date="2016-06-24T09:43:00Z">
                  <w:rPr>
                    <w:ins w:id="234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4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4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4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4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45" w:author="Li" w:date="2016-06-24T09:43:00Z">
                  <w:rPr>
                    <w:ins w:id="234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4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4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4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35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5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52" w:author="Li" w:date="2016-06-24T09:43:00Z">
                  <w:rPr>
                    <w:ins w:id="235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5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5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5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7920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5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58" w:author="Li" w:date="2016-06-24T09:43:00Z">
                  <w:rPr>
                    <w:ins w:id="235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6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6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6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84515083.06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6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64" w:author="Li" w:date="2016-06-24T09:43:00Z">
                  <w:rPr>
                    <w:ins w:id="236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6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6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6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6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70" w:author="Li" w:date="2016-06-24T09:43:00Z">
                  <w:rPr>
                    <w:ins w:id="237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7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7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7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7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76" w:author="Li" w:date="2016-06-24T09:43:00Z">
                  <w:rPr>
                    <w:ins w:id="237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7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7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8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2381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8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83" w:author="Li" w:date="2016-06-24T09:43:00Z">
                  <w:rPr>
                    <w:ins w:id="238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8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8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8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71280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8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89" w:author="Li" w:date="2016-06-24T09:43:00Z">
                  <w:rPr>
                    <w:ins w:id="239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9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9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9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281716943.5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39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95" w:author="Li" w:date="2016-06-24T09:43:00Z">
                  <w:rPr>
                    <w:ins w:id="239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9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9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9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0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01" w:author="Li" w:date="2016-06-24T09:43:00Z">
                  <w:rPr>
                    <w:ins w:id="240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0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0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0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0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07" w:author="Li" w:date="2016-06-24T09:43:00Z">
                  <w:rPr>
                    <w:ins w:id="240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0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1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1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2412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1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14" w:author="Li" w:date="2016-06-24T09:43:00Z">
                  <w:rPr>
                    <w:ins w:id="241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1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1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1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132000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1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20" w:author="Li" w:date="2016-06-24T09:43:00Z">
                  <w:rPr>
                    <w:ins w:id="242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2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2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2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1728717608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2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26" w:author="Li" w:date="2016-06-24T09:43:00Z">
                  <w:rPr>
                    <w:ins w:id="242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2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2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3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3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32" w:author="Li" w:date="2016-06-24T09:43:00Z">
                  <w:rPr>
                    <w:ins w:id="243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3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3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3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 w:rsidP="00B60D6E">
            <w:pPr>
              <w:widowControl/>
              <w:jc w:val="left"/>
              <w:rPr>
                <w:ins w:id="243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38" w:author="Li" w:date="2016-06-24T09:43:00Z">
                  <w:rPr>
                    <w:ins w:id="243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4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4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4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</w:tbl>
    <w:p w:rsidR="00B60D6E" w:rsidRDefault="00B60D6E" w:rsidP="00A9187E">
      <w:pPr>
        <w:widowControl/>
        <w:spacing w:line="330" w:lineRule="atLeast"/>
        <w:jc w:val="left"/>
        <w:rPr>
          <w:ins w:id="2443" w:author="Li" w:date="2016-06-24T09:43:00Z"/>
          <w:rFonts w:hint="eastAsia"/>
          <w:sz w:val="24"/>
          <w:szCs w:val="24"/>
        </w:rPr>
      </w:pPr>
    </w:p>
    <w:p w:rsidR="00B60D6E" w:rsidRPr="00362E9A" w:rsidRDefault="00B60D6E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6A549A" w:rsidRPr="006A549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4. 计算全市的总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力率罚款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数、用户数、容量数</w:t>
      </w: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936"/>
        <w:gridCol w:w="1432"/>
        <w:gridCol w:w="1165"/>
      </w:tblGrid>
      <w:tr w:rsidR="00907FAD" w:rsidRPr="006A549A" w:rsidTr="00907FAD">
        <w:trPr>
          <w:trHeight w:val="285"/>
        </w:trPr>
        <w:tc>
          <w:tcPr>
            <w:tcW w:w="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1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907FAD" w:rsidRPr="006A549A" w:rsidTr="00907FA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45772559</w:t>
            </w:r>
          </w:p>
        </w:tc>
      </w:tr>
    </w:tbl>
    <w:p w:rsidR="006A549A" w:rsidRDefault="006A549A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C4392C" w:rsidRPr="00C4392C" w:rsidRDefault="00C4392C" w:rsidP="00C4392C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1480"/>
      </w:tblGrid>
      <w:tr w:rsidR="00C4392C" w:rsidRPr="00C4392C" w:rsidTr="00C4392C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3135134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4619351081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31526799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1586645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1260713502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8515919.06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429493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746569370.8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3605912.44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158366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687384103.7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2123774.3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</w:tbl>
    <w:p w:rsidR="00C4392C" w:rsidRDefault="00C4392C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1A0BFB" w:rsidRPr="001A0BFB" w:rsidRDefault="001A0BFB" w:rsidP="001A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1A0BFB" w:rsidRPr="001A0BFB" w:rsidTr="001A0BFB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8327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2435874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3762581784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21452704.6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959377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1103063158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8409058.48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81686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604058081.6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1786042.59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328898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478774220.2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5437956.46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323199006.9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1678750.68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255740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320721265.5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1440412.08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175597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179335098.4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688746.78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187849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133742907.2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1576820.56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71998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70716627.96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280587.38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68377358.67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145493.56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66041901.9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501548.57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58712110.13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399032.74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39506552.32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179758.41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31574998.04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81880.13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21935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24544414.07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1334851.25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21177256.35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126470.1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19633109.97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149694.26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8258206.26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102596.18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</w:tbl>
    <w:p w:rsidR="001A0BFB" w:rsidRPr="00D30D76" w:rsidRDefault="001A0BFB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AF585A" w:rsidRPr="00AF585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5.统计有力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率治理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价值的罚款总额和用户数、容量数</w:t>
      </w:r>
      <w:r w:rsidRPr="00D30D76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 </w:t>
      </w:r>
    </w:p>
    <w:tbl>
      <w:tblPr>
        <w:tblW w:w="45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433"/>
        <w:gridCol w:w="1287"/>
      </w:tblGrid>
      <w:tr w:rsidR="007944DA" w:rsidRPr="00AF585A" w:rsidTr="007944DA">
        <w:trPr>
          <w:trHeight w:val="285"/>
        </w:trPr>
        <w:tc>
          <w:tcPr>
            <w:tcW w:w="8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7944DA" w:rsidRPr="00AF585A" w:rsidTr="007944DA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28886620.9</w:t>
            </w:r>
          </w:p>
        </w:tc>
      </w:tr>
    </w:tbl>
    <w:p w:rsidR="008B779E" w:rsidRDefault="008B779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32E5" w:rsidRPr="007732E5" w:rsidRDefault="007732E5" w:rsidP="00773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240"/>
        <w:gridCol w:w="1480"/>
      </w:tblGrid>
      <w:tr w:rsidR="007732E5" w:rsidRPr="007732E5" w:rsidTr="007732E5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1406879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1930425194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18008845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1009116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740607651.6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7612784.3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593382318.9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1892113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89325574.39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1372754.6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</w:tbl>
    <w:p w:rsidR="007732E5" w:rsidRDefault="007732E5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4C11" w:rsidRPr="005E4C11" w:rsidRDefault="005E4C11" w:rsidP="005E4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5E4C11" w:rsidRPr="005E4C11" w:rsidTr="005E4C11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1178766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1771852488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17471860.6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19752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549567476.4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1651284.91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196552281.7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1215520.14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168768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186358086.3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1253948.66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306665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162355686.4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1412983.32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119852515.6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602475.22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95719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77495034.41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1263948.7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113900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65374046.43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1086809.75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47440201.97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459936.31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39351025.9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207357.37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89730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33235032.56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165092.29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24994520.93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342116.76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21806288.37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89154.9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21264390.7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1326812.86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20365690.36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57870.27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7161372.76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97428.46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4442862.46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92261.02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4271736.88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89635.02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</w:tbl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F40" w:rsidRPr="00C724D0" w:rsidRDefault="008B779E" w:rsidP="00C724D0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6. </w:t>
      </w: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低电压问题的用户数、总容量</w:t>
      </w:r>
    </w:p>
    <w:tbl>
      <w:tblPr>
        <w:tblW w:w="550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417"/>
        <w:gridCol w:w="1417"/>
      </w:tblGrid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751730.23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1383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33177.41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11523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390365360.9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18315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33446611.3</w:t>
            </w:r>
          </w:p>
        </w:tc>
      </w:tr>
    </w:tbl>
    <w:p w:rsidR="003C08CA" w:rsidRPr="008B779E" w:rsidRDefault="003C08CA" w:rsidP="008B779E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C55F40" w:rsidRPr="00C55F40" w:rsidRDefault="008B779E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7. 高电压问题的用户数、总容量</w:t>
      </w:r>
    </w:p>
    <w:tbl>
      <w:tblPr>
        <w:tblW w:w="54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368"/>
        <w:gridCol w:w="1368"/>
      </w:tblGrid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1740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305191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820638284.3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2034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281721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1077560586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875257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2863376107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23049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2941837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5595479278</w:t>
            </w:r>
          </w:p>
        </w:tc>
      </w:tr>
    </w:tbl>
    <w:p w:rsidR="003C08CA" w:rsidRDefault="003C08CA" w:rsidP="00C55F4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8.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</w:p>
    <w:p w:rsidR="00481BDF" w:rsidRPr="008F375B" w:rsidRDefault="00481BDF" w:rsidP="00481BD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yellow"/>
        </w:rPr>
      </w:pP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最大不平衡度超过50%的用户18654    年电量 6143230146    容量3359107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C7212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18548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3344964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6119955583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4880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3223447.17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238644.52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19812471.67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C72129" w:rsidRDefault="002E5190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最大不平衡度(30%~50%]的用户5094    年电量 6061728327    容量2983130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C7212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lastRenderedPageBreak/>
              <w:t>5063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2507701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5265124195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186259.14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63250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153681249.2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240739933.6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5979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401996691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C72129" w:rsidRDefault="00140E69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 xml:space="preserve">  </w:t>
      </w: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最大不平衡度(15%~30%]的用户</w:t>
      </w:r>
      <w:r w:rsidR="00140E69"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2201</w:t>
      </w: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 xml:space="preserve">   年电量 5035842807    容量2120673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F48A5" w:rsidRPr="00C72129" w:rsidTr="00CF48A5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1327764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3958803892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49500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148541661.1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743000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927104850.5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交流110kV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1392403.45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C72129" w:rsidRPr="00462A36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F375B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统计</w:t>
      </w:r>
      <w:r w:rsidR="006815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用户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总数26753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很多三相电流不全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的无法计算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C72129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t>平均不平衡度(15%~30%]的用户6924   年电量 5745651258.9   容量2607789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72129" w:rsidRPr="00C72129" w:rsidTr="00C72129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2521299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5297076396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442365.45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302151899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平均不平衡度(30%~50%]的用户6165   年电量 2336952230.55   容量1369808</w:t>
      </w:r>
    </w:p>
    <w:tbl>
      <w:tblPr>
        <w:tblW w:w="51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680"/>
        <w:gridCol w:w="1400"/>
      </w:tblGrid>
      <w:tr w:rsidR="00C72129" w:rsidRPr="00C72129" w:rsidTr="00C72129">
        <w:trPr>
          <w:trHeight w:val="27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4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1364079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2325699763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1869576.08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17461.79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9365429.5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t>平均不平衡度&gt;50% 的用户21584   年电量 9421218711.89   容量4950502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72129" w:rsidRPr="00C72129" w:rsidTr="00C72129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21461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4765743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8913873591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3409706.31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238644.52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166000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87076146.19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416620623.4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9.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BD36C7" w:rsidRPr="00D1486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重载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9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1050"/>
        <w:gridCol w:w="1890"/>
      </w:tblGrid>
      <w:tr w:rsidR="003A4AEC" w:rsidRPr="003A4AEC" w:rsidTr="003A4AEC">
        <w:trPr>
          <w:trHeight w:val="285"/>
        </w:trPr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A4AEC" w:rsidRPr="003A4AEC" w:rsidTr="003A4AE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765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781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16849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234947827.3</w:t>
            </w:r>
          </w:p>
        </w:tc>
      </w:tr>
    </w:tbl>
    <w:p w:rsidR="00481BDF" w:rsidRP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0622AF" w:rsidRDefault="00481BDF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10.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0925BD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过载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7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37"/>
        <w:gridCol w:w="1388"/>
      </w:tblGrid>
      <w:tr w:rsidR="007D7C21" w:rsidRPr="000622AF" w:rsidTr="007D7C21">
        <w:trPr>
          <w:trHeight w:val="285"/>
        </w:trPr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用户数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7D7C21" w:rsidRPr="000622AF" w:rsidTr="007D7C2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575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9841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117072598</w:t>
            </w:r>
          </w:p>
        </w:tc>
      </w:tr>
    </w:tbl>
    <w:p w:rsidR="000622AF" w:rsidRDefault="000622A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Default="0094336E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11. 三相不平衡与高电压结合（不考虑负载率）</w:t>
      </w:r>
    </w:p>
    <w:p w:rsidR="0010707B" w:rsidRPr="0010707B" w:rsidRDefault="0010707B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3"/>
        <w:gridCol w:w="1077"/>
        <w:gridCol w:w="932"/>
        <w:gridCol w:w="1408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228799966.2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498094473.1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397928093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275445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649764473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4"/>
        <w:gridCol w:w="1091"/>
        <w:gridCol w:w="932"/>
        <w:gridCol w:w="1493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285081831.2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68416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225321227.7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216840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690292743.9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675220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1822110878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 &gt; 0.5时，高电压情况：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51"/>
        <w:gridCol w:w="1097"/>
        <w:gridCol w:w="945"/>
        <w:gridCol w:w="1487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209510271.8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306111506.2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486493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1613372273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1751584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2774697026</w:t>
            </w:r>
          </w:p>
        </w:tc>
      </w:tr>
    </w:tbl>
    <w:p w:rsidR="0010707B" w:rsidRDefault="0010707B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10707B" w:rsidRDefault="0010707B" w:rsidP="0010707B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12.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三相不平衡的用户数、总容量（负载率&gt;20%</w:t>
      </w:r>
      <w:r w:rsidR="00F15C6D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）</w:t>
      </w:r>
    </w:p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(15%~30%]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1140    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 388904681.86 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103962</w:t>
      </w:r>
    </w:p>
    <w:tbl>
      <w:tblPr>
        <w:tblW w:w="48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560"/>
        <w:gridCol w:w="1280"/>
      </w:tblGrid>
      <w:tr w:rsidR="00015F40" w:rsidRPr="00294820" w:rsidTr="00015F40">
        <w:trPr>
          <w:trHeight w:val="27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2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103359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386557234.7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2347447.19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</w:p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(30%~50%]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1548  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 xml:space="preserve"> 446080387.05   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122811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015F40" w:rsidRPr="0029482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122621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445106833.8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973553.22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br/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&gt;50%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2359   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 xml:space="preserve"> 1109133692.55   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109529</w:t>
      </w:r>
    </w:p>
    <w:tbl>
      <w:tblPr>
        <w:tblW w:w="46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180"/>
      </w:tblGrid>
      <w:tr w:rsidR="00015F40" w:rsidRPr="0029482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108519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1102933853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6199839.09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Default="00642AAB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不平衡度(15%~30%]的用户3078   年电量 4001068010.65   额定容量1860918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1775208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3556026251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299061161.5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Pr="00642AAB" w:rsidRDefault="00642AAB" w:rsidP="00642AAB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不平衡度(30%~50%]的用户1497   年电量 976958563.6   额定容量679534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676189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973856766.9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208377.4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2893419.28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Default="00642AAB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不平衡度&gt;50%的用户675   年电量 216253550.89   额定容量269130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268500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216090574.2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162976.74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</w:tbl>
    <w:p w:rsidR="006F5CA1" w:rsidRDefault="006F5CA1" w:rsidP="0010707B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F5CA1" w:rsidRDefault="006F5CA1" w:rsidP="006F5CA1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lastRenderedPageBreak/>
        <w:t xml:space="preserve">13.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三相不平衡与高电压结合（负载率&gt;20%</w:t>
      </w:r>
      <w:r w:rsidR="001726E1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）</w:t>
      </w:r>
    </w:p>
    <w:p w:rsidR="000E1FBC" w:rsidRPr="000971F0" w:rsidRDefault="000E1FBC" w:rsidP="000E1FBC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28385077.48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9968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44081018.44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32892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133703443.4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37588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108763898.2</w:t>
            </w:r>
          </w:p>
        </w:tc>
      </w:tr>
    </w:tbl>
    <w:p w:rsidR="000E1FBC" w:rsidRPr="000971F0" w:rsidRDefault="000E1FBC" w:rsidP="000E1FBC">
      <w:pPr>
        <w:widowControl/>
        <w:jc w:val="center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0E1FBC" w:rsidRPr="000971F0" w:rsidRDefault="000E1FBC" w:rsidP="000F7B47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8631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36201209.33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12486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49609713.49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33042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127936598.7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51374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158847000.8</w:t>
            </w:r>
          </w:p>
        </w:tc>
      </w:tr>
    </w:tbl>
    <w:p w:rsidR="000E1FBC" w:rsidRPr="000971F0" w:rsidRDefault="000E1FBC" w:rsidP="000E1FBC">
      <w:pPr>
        <w:widowControl/>
        <w:jc w:val="center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0E1FBC" w:rsidRPr="000971F0" w:rsidRDefault="000E1FBC" w:rsidP="000F7B47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最大不平衡度 &gt; 0.5时，高电压情况：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29319108.82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9943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42041189.92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25222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638071764.5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51699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271762498.7</w:t>
            </w:r>
          </w:p>
        </w:tc>
      </w:tr>
    </w:tbl>
    <w:p w:rsidR="00504394" w:rsidRDefault="00504394" w:rsidP="00504394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Default="00504394" w:rsidP="00504394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为(0.15, 0.3]时，高电压情况：</w:t>
      </w:r>
    </w:p>
    <w:tbl>
      <w:tblPr>
        <w:tblW w:w="5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68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65862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156500746.9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57795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144940457.1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436276521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628609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1576741503</w:t>
            </w:r>
          </w:p>
        </w:tc>
      </w:tr>
    </w:tbl>
    <w:p w:rsidR="00504394" w:rsidRPr="00504394" w:rsidRDefault="00504394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为(0.3, 0.5]时，高电压情况：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20706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30509828.57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33929429.86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126335788.7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347175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497112247.3</w:t>
            </w:r>
          </w:p>
        </w:tc>
      </w:tr>
    </w:tbl>
    <w:p w:rsidR="00504394" w:rsidRPr="00504394" w:rsidRDefault="00504394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 &gt; 0.5时，高电压情况：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4444608.65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4297347.5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21925610.6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166220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126796780.1</w:t>
            </w:r>
          </w:p>
        </w:tc>
      </w:tr>
    </w:tbl>
    <w:p w:rsidR="00504394" w:rsidRDefault="008961F2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14.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三相不平衡与高电压结合,按行业分类（负载率&gt;20%</w:t>
      </w:r>
      <w:r w:rsidR="00DD08D1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）</w:t>
      </w: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为(0.15, 0.3]时，高电压情况：</w:t>
      </w:r>
    </w:p>
    <w:tbl>
      <w:tblPr>
        <w:tblW w:w="78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680"/>
        <w:gridCol w:w="3940"/>
      </w:tblGrid>
      <w:tr w:rsidR="008961F2" w:rsidRPr="008961F2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4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472999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1160120850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5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65189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421819319.7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6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110215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217275356.8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7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72711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143567378.1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58290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8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118924712.3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24720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46616587.37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49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16725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40808794.72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0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38777697.04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1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21295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33072055.78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2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18749310.3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12375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18498442.5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3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9370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17235372.78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4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11198830.57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5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9270466.44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6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7110442.52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5974843.85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4821783.4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616983.39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</w:tbl>
    <w:p w:rsidR="008961F2" w:rsidRDefault="008961F2" w:rsidP="00DD08D1">
      <w:pPr>
        <w:widowControl/>
        <w:jc w:val="left"/>
        <w:rPr>
          <w:ins w:id="2596" w:author="Li" w:date="2016-06-24T09:50:00Z"/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E10E4" w:rsidRPr="003E10E4" w:rsidRDefault="003E10E4" w:rsidP="003E10E4">
      <w:pPr>
        <w:widowControl/>
        <w:jc w:val="left"/>
        <w:rPr>
          <w:ins w:id="2597" w:author="Li" w:date="2016-06-24T09:50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540"/>
        <w:gridCol w:w="3520"/>
      </w:tblGrid>
      <w:tr w:rsidR="003E10E4" w:rsidRPr="003E10E4" w:rsidTr="003E10E4">
        <w:trPr>
          <w:trHeight w:val="285"/>
          <w:ins w:id="2598" w:author="Li" w:date="2016-06-24T09:50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59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00" w:author="Li" w:date="2016-06-24T09:50:00Z">
                  <w:rPr>
                    <w:ins w:id="260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02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0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0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0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06" w:author="Li" w:date="2016-06-24T09:50:00Z">
                  <w:rPr>
                    <w:ins w:id="260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0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0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1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总容量</w:t>
              </w:r>
            </w:ins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1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12" w:author="Li" w:date="2016-06-24T09:50:00Z">
                  <w:rPr>
                    <w:ins w:id="261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14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1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1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1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18" w:author="Li" w:date="2016-06-24T09:50:00Z">
                  <w:rPr>
                    <w:ins w:id="261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2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2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2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行业分类</w:t>
              </w:r>
            </w:ins>
          </w:p>
        </w:tc>
      </w:tr>
      <w:tr w:rsidR="003E10E4" w:rsidRPr="003E10E4" w:rsidTr="003E10E4">
        <w:trPr>
          <w:trHeight w:val="285"/>
          <w:ins w:id="262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2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25" w:author="Li" w:date="2016-06-24T09:50:00Z">
                  <w:rPr>
                    <w:ins w:id="262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2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2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2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3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31" w:author="Li" w:date="2016-06-24T09:50:00Z">
                  <w:rPr>
                    <w:ins w:id="263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3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3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3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471999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3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37" w:author="Li" w:date="2016-06-24T09:50:00Z">
                  <w:rPr>
                    <w:ins w:id="263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3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4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4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1158505634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4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43" w:author="Li" w:date="2016-06-24T09:50:00Z">
                  <w:rPr>
                    <w:ins w:id="264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4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4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4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制造业</w:t>
              </w:r>
            </w:ins>
          </w:p>
        </w:tc>
      </w:tr>
      <w:tr w:rsidR="003E10E4" w:rsidRPr="003E10E4" w:rsidTr="003E10E4">
        <w:trPr>
          <w:trHeight w:val="285"/>
          <w:ins w:id="264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4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50" w:author="Li" w:date="2016-06-24T09:50:00Z">
                  <w:rPr>
                    <w:ins w:id="265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5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5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5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5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56" w:author="Li" w:date="2016-06-24T09:50:00Z">
                  <w:rPr>
                    <w:ins w:id="265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5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5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6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106025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6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62" w:author="Li" w:date="2016-06-24T09:50:00Z">
                  <w:rPr>
                    <w:ins w:id="266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6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6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6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205468855.8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6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68" w:author="Li" w:date="2016-06-24T09:50:00Z">
                  <w:rPr>
                    <w:ins w:id="266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7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7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7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租赁和商务服务业</w:t>
              </w:r>
            </w:ins>
          </w:p>
        </w:tc>
      </w:tr>
      <w:tr w:rsidR="003E10E4" w:rsidRPr="003E10E4" w:rsidTr="003E10E4">
        <w:trPr>
          <w:trHeight w:val="285"/>
          <w:ins w:id="267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7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75" w:author="Li" w:date="2016-06-24T09:50:00Z">
                  <w:rPr>
                    <w:ins w:id="267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7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7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7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8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81" w:author="Li" w:date="2016-06-24T09:50:00Z">
                  <w:rPr>
                    <w:ins w:id="268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8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8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8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67016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8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87" w:author="Li" w:date="2016-06-24T09:50:00Z">
                  <w:rPr>
                    <w:ins w:id="268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8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69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9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134083295.7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9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93" w:author="Li" w:date="2016-06-24T09:50:00Z">
                  <w:rPr>
                    <w:ins w:id="269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69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69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9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房地产业</w:t>
              </w:r>
            </w:ins>
          </w:p>
        </w:tc>
      </w:tr>
      <w:tr w:rsidR="003E10E4" w:rsidRPr="003E10E4" w:rsidTr="003E10E4">
        <w:trPr>
          <w:trHeight w:val="285"/>
          <w:ins w:id="269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69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00" w:author="Li" w:date="2016-06-24T09:50:00Z">
                  <w:rPr>
                    <w:ins w:id="270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0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0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0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0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06" w:author="Li" w:date="2016-06-24T09:50:00Z">
                  <w:rPr>
                    <w:ins w:id="270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0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0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1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58290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1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12" w:author="Li" w:date="2016-06-24T09:50:00Z">
                  <w:rPr>
                    <w:ins w:id="271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1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1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1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118924712.3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1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18" w:author="Li" w:date="2016-06-24T09:50:00Z">
                  <w:rPr>
                    <w:ins w:id="271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2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2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2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住宿和餐饮业</w:t>
              </w:r>
            </w:ins>
          </w:p>
        </w:tc>
      </w:tr>
      <w:tr w:rsidR="003E10E4" w:rsidRPr="003E10E4" w:rsidTr="003E10E4">
        <w:trPr>
          <w:trHeight w:val="285"/>
          <w:ins w:id="272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2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25" w:author="Li" w:date="2016-06-24T09:50:00Z">
                  <w:rPr>
                    <w:ins w:id="272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2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2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2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3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31" w:author="Li" w:date="2016-06-24T09:50:00Z">
                  <w:rPr>
                    <w:ins w:id="273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3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3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3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16225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3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37" w:author="Li" w:date="2016-06-24T09:50:00Z">
                  <w:rPr>
                    <w:ins w:id="273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3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4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4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38908951.53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4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43" w:author="Li" w:date="2016-06-24T09:50:00Z">
                  <w:rPr>
                    <w:ins w:id="274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4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4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4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信息传输、软件和信息技术服务业</w:t>
              </w:r>
            </w:ins>
          </w:p>
        </w:tc>
      </w:tr>
      <w:tr w:rsidR="003E10E4" w:rsidRPr="003E10E4" w:rsidTr="003E10E4">
        <w:trPr>
          <w:trHeight w:val="285"/>
          <w:ins w:id="274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4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50" w:author="Li" w:date="2016-06-24T09:50:00Z">
                  <w:rPr>
                    <w:ins w:id="275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5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5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5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5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56" w:author="Li" w:date="2016-06-24T09:50:00Z">
                  <w:rPr>
                    <w:ins w:id="275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5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5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6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21295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6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62" w:author="Li" w:date="2016-06-24T09:50:00Z">
                  <w:rPr>
                    <w:ins w:id="276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6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6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6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33072055.78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6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68" w:author="Li" w:date="2016-06-24T09:50:00Z">
                  <w:rPr>
                    <w:ins w:id="276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7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7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7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建筑业</w:t>
              </w:r>
            </w:ins>
          </w:p>
        </w:tc>
      </w:tr>
      <w:tr w:rsidR="003E10E4" w:rsidRPr="003E10E4" w:rsidTr="003E10E4">
        <w:trPr>
          <w:trHeight w:val="285"/>
          <w:ins w:id="277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7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75" w:author="Li" w:date="2016-06-24T09:50:00Z">
                  <w:rPr>
                    <w:ins w:id="277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7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7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7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8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81" w:author="Li" w:date="2016-06-24T09:50:00Z">
                  <w:rPr>
                    <w:ins w:id="278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8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8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8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15386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8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87" w:author="Li" w:date="2016-06-24T09:50:00Z">
                  <w:rPr>
                    <w:ins w:id="278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8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9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9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30100058.49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9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93" w:author="Li" w:date="2016-06-24T09:50:00Z">
                  <w:rPr>
                    <w:ins w:id="279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9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9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9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公共管理、社会保障和社会组织</w:t>
              </w:r>
            </w:ins>
          </w:p>
        </w:tc>
      </w:tr>
      <w:tr w:rsidR="003E10E4" w:rsidRPr="003E10E4" w:rsidTr="003E10E4">
        <w:trPr>
          <w:trHeight w:val="285"/>
          <w:ins w:id="279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79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00" w:author="Li" w:date="2016-06-24T09:50:00Z">
                  <w:rPr>
                    <w:ins w:id="280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0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0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0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0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06" w:author="Li" w:date="2016-06-24T09:50:00Z">
                  <w:rPr>
                    <w:ins w:id="280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0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0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1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12375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1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12" w:author="Li" w:date="2016-06-24T09:50:00Z">
                  <w:rPr>
                    <w:ins w:id="281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1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1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1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18498442.5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1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18" w:author="Li" w:date="2016-06-24T09:50:00Z">
                  <w:rPr>
                    <w:ins w:id="281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2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2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2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批发和零售业</w:t>
              </w:r>
            </w:ins>
          </w:p>
        </w:tc>
      </w:tr>
      <w:tr w:rsidR="003E10E4" w:rsidRPr="003E10E4" w:rsidTr="003E10E4">
        <w:trPr>
          <w:trHeight w:val="285"/>
          <w:ins w:id="282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2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25" w:author="Li" w:date="2016-06-24T09:50:00Z">
                  <w:rPr>
                    <w:ins w:id="282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2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2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2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3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31" w:author="Li" w:date="2016-06-24T09:50:00Z">
                  <w:rPr>
                    <w:ins w:id="283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3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3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3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11725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3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37" w:author="Li" w:date="2016-06-24T09:50:00Z">
                  <w:rPr>
                    <w:ins w:id="283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3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4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4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14607372.77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4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43" w:author="Li" w:date="2016-06-24T09:50:00Z">
                  <w:rPr>
                    <w:ins w:id="284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4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4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4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教育</w:t>
              </w:r>
            </w:ins>
          </w:p>
        </w:tc>
      </w:tr>
      <w:tr w:rsidR="003E10E4" w:rsidRPr="003E10E4" w:rsidTr="003E10E4">
        <w:trPr>
          <w:trHeight w:val="285"/>
          <w:ins w:id="284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4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50" w:author="Li" w:date="2016-06-24T09:50:00Z">
                  <w:rPr>
                    <w:ins w:id="285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5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5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5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5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56" w:author="Li" w:date="2016-06-24T09:50:00Z">
                  <w:rPr>
                    <w:ins w:id="285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5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5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6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5555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6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62" w:author="Li" w:date="2016-06-24T09:50:00Z">
                  <w:rPr>
                    <w:ins w:id="286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6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6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6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11198830.57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6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68" w:author="Li" w:date="2016-06-24T09:50:00Z">
                  <w:rPr>
                    <w:ins w:id="286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7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7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7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金融业</w:t>
              </w:r>
            </w:ins>
          </w:p>
        </w:tc>
      </w:tr>
      <w:tr w:rsidR="003E10E4" w:rsidRPr="003E10E4" w:rsidTr="003E10E4">
        <w:trPr>
          <w:trHeight w:val="285"/>
          <w:ins w:id="287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7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75" w:author="Li" w:date="2016-06-24T09:50:00Z">
                  <w:rPr>
                    <w:ins w:id="287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7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7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7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8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81" w:author="Li" w:date="2016-06-24T09:50:00Z">
                  <w:rPr>
                    <w:ins w:id="288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8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8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8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3950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8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87" w:author="Li" w:date="2016-06-24T09:50:00Z">
                  <w:rPr>
                    <w:ins w:id="288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8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9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9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9270466.44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9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93" w:author="Li" w:date="2016-06-24T09:50:00Z">
                  <w:rPr>
                    <w:ins w:id="289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9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9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9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交通运输、仓储和邮政业</w:t>
              </w:r>
            </w:ins>
          </w:p>
        </w:tc>
      </w:tr>
      <w:tr w:rsidR="003E10E4" w:rsidRPr="003E10E4" w:rsidTr="003E10E4">
        <w:trPr>
          <w:trHeight w:val="285"/>
          <w:ins w:id="289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89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00" w:author="Li" w:date="2016-06-24T09:50:00Z">
                  <w:rPr>
                    <w:ins w:id="290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0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0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0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lastRenderedPageBreak/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0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06" w:author="Li" w:date="2016-06-24T09:50:00Z">
                  <w:rPr>
                    <w:ins w:id="290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0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0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1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6120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1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12" w:author="Li" w:date="2016-06-24T09:50:00Z">
                  <w:rPr>
                    <w:ins w:id="291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1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1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1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9060924.93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1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18" w:author="Li" w:date="2016-06-24T09:50:00Z">
                  <w:rPr>
                    <w:ins w:id="291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2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2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2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水利、环境和公共设施管理业</w:t>
              </w:r>
            </w:ins>
          </w:p>
        </w:tc>
      </w:tr>
      <w:tr w:rsidR="003E10E4" w:rsidRPr="003E10E4" w:rsidTr="003E10E4">
        <w:trPr>
          <w:trHeight w:val="285"/>
          <w:ins w:id="292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2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25" w:author="Li" w:date="2016-06-24T09:50:00Z">
                  <w:rPr>
                    <w:ins w:id="292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2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2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2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3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31" w:author="Li" w:date="2016-06-24T09:50:00Z">
                  <w:rPr>
                    <w:ins w:id="293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3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3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3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3575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3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37" w:author="Li" w:date="2016-06-24T09:50:00Z">
                  <w:rPr>
                    <w:ins w:id="293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3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4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4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7467827.24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4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43" w:author="Li" w:date="2016-06-24T09:50:00Z">
                  <w:rPr>
                    <w:ins w:id="294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4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4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4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卫生和社会工作</w:t>
              </w:r>
            </w:ins>
          </w:p>
        </w:tc>
      </w:tr>
      <w:tr w:rsidR="003E10E4" w:rsidRPr="003E10E4" w:rsidTr="003E10E4">
        <w:trPr>
          <w:trHeight w:val="285"/>
          <w:ins w:id="294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4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50" w:author="Li" w:date="2016-06-24T09:50:00Z">
                  <w:rPr>
                    <w:ins w:id="295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5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5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5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5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56" w:author="Li" w:date="2016-06-24T09:50:00Z">
                  <w:rPr>
                    <w:ins w:id="295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5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5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6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4330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6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62" w:author="Li" w:date="2016-06-24T09:50:00Z">
                  <w:rPr>
                    <w:ins w:id="296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6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6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6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7110442.52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6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68" w:author="Li" w:date="2016-06-24T09:50:00Z">
                  <w:rPr>
                    <w:ins w:id="296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7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7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7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农、林、牧、渔业</w:t>
              </w:r>
            </w:ins>
          </w:p>
        </w:tc>
      </w:tr>
      <w:tr w:rsidR="003E10E4" w:rsidRPr="003E10E4" w:rsidTr="003E10E4">
        <w:trPr>
          <w:trHeight w:val="285"/>
          <w:ins w:id="297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7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75" w:author="Li" w:date="2016-06-24T09:50:00Z">
                  <w:rPr>
                    <w:ins w:id="297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7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7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7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8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81" w:author="Li" w:date="2016-06-24T09:50:00Z">
                  <w:rPr>
                    <w:ins w:id="298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8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8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8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5230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8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87" w:author="Li" w:date="2016-06-24T09:50:00Z">
                  <w:rPr>
                    <w:ins w:id="298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8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9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9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5974843.85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9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93" w:author="Li" w:date="2016-06-24T09:50:00Z">
                  <w:rPr>
                    <w:ins w:id="299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9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9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9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科学研究和技术服务业</w:t>
              </w:r>
            </w:ins>
          </w:p>
        </w:tc>
      </w:tr>
      <w:tr w:rsidR="003E10E4" w:rsidRPr="003E10E4" w:rsidTr="003E10E4">
        <w:trPr>
          <w:trHeight w:val="285"/>
          <w:ins w:id="299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299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00" w:author="Li" w:date="2016-06-24T09:50:00Z">
                  <w:rPr>
                    <w:ins w:id="300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0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0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0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0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06" w:author="Li" w:date="2016-06-24T09:50:00Z">
                  <w:rPr>
                    <w:ins w:id="300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08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0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1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2510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11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12" w:author="Li" w:date="2016-06-24T09:50:00Z">
                  <w:rPr>
                    <w:ins w:id="3013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14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15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16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4821783.4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1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18" w:author="Li" w:date="2016-06-24T09:50:00Z">
                  <w:rPr>
                    <w:ins w:id="301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2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2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2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电力、热力、燃气及水生产和供应业</w:t>
              </w:r>
            </w:ins>
          </w:p>
        </w:tc>
      </w:tr>
      <w:tr w:rsidR="003E10E4" w:rsidRPr="003E10E4" w:rsidTr="003E10E4">
        <w:trPr>
          <w:trHeight w:val="285"/>
          <w:ins w:id="3023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2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25" w:author="Li" w:date="2016-06-24T09:50:00Z">
                  <w:rPr>
                    <w:ins w:id="302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2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2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2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3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31" w:author="Li" w:date="2016-06-24T09:50:00Z">
                  <w:rPr>
                    <w:ins w:id="303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33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3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3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36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37" w:author="Li" w:date="2016-06-24T09:50:00Z">
                  <w:rPr>
                    <w:ins w:id="3038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39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40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41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616983.39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4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43" w:author="Li" w:date="2016-06-24T09:50:00Z">
                  <w:rPr>
                    <w:ins w:id="304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45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4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4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采矿业</w:t>
              </w:r>
            </w:ins>
          </w:p>
        </w:tc>
      </w:tr>
      <w:tr w:rsidR="003E10E4" w:rsidRPr="003E10E4" w:rsidTr="003E10E4">
        <w:trPr>
          <w:trHeight w:val="255"/>
          <w:ins w:id="3048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049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050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051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052" w:author="Li" w:date="2016-06-24T09:50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E10E4" w:rsidRDefault="003E10E4" w:rsidP="00DD08D1">
      <w:pPr>
        <w:widowControl/>
        <w:jc w:val="left"/>
        <w:rPr>
          <w:ins w:id="3053" w:author="Li" w:date="2016-06-24T09:50:00Z"/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E10E4" w:rsidRPr="008961F2" w:rsidRDefault="003E10E4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为(0.3, 0.5]时，高电压情况：</w:t>
      </w:r>
    </w:p>
    <w:tbl>
      <w:tblPr>
        <w:tblW w:w="76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440"/>
        <w:gridCol w:w="3940"/>
      </w:tblGrid>
      <w:tr w:rsidR="008961F2" w:rsidRPr="002B29E9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213843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342824200.6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43295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71665530.94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43661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67668526.2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22120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35931715.62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27095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33333982.73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29495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31139035.23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16990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25834724.29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19576417.29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11555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18047346.19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8650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9576629.91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8227415.31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4550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8211699.67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7212303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3220536.88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2390519.61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1987152.16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1039558.81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</w:tbl>
    <w:p w:rsidR="008961F2" w:rsidRDefault="008961F2" w:rsidP="00DD08D1">
      <w:pPr>
        <w:widowControl/>
        <w:jc w:val="left"/>
        <w:rPr>
          <w:ins w:id="3198" w:author="Li" w:date="2016-06-24T09:51:00Z"/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2B29E9" w:rsidRPr="002B29E9" w:rsidRDefault="002B29E9" w:rsidP="002B29E9">
      <w:pPr>
        <w:widowControl/>
        <w:jc w:val="left"/>
        <w:rPr>
          <w:ins w:id="3199" w:author="Li" w:date="2016-06-24T09:51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1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440"/>
        <w:gridCol w:w="3520"/>
      </w:tblGrid>
      <w:tr w:rsidR="002B29E9" w:rsidRPr="002B29E9" w:rsidTr="002B29E9">
        <w:trPr>
          <w:trHeight w:val="285"/>
          <w:ins w:id="3200" w:author="Li" w:date="2016-06-24T09:51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0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02" w:author="Li" w:date="2016-06-24T09:51:00Z">
                  <w:rPr>
                    <w:ins w:id="320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04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0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0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0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08" w:author="Li" w:date="2016-06-24T09:51:00Z">
                  <w:rPr>
                    <w:ins w:id="320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1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1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1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总容量</w:t>
              </w:r>
            </w:ins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1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14" w:author="Li" w:date="2016-06-24T09:51:00Z">
                  <w:rPr>
                    <w:ins w:id="321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16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1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1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1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20" w:author="Li" w:date="2016-06-24T09:51:00Z">
                  <w:rPr>
                    <w:ins w:id="322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2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2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2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2B29E9" w:rsidRPr="002B29E9" w:rsidTr="002B29E9">
        <w:trPr>
          <w:trHeight w:val="285"/>
          <w:ins w:id="322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2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27" w:author="Li" w:date="2016-06-24T09:51:00Z">
                  <w:rPr>
                    <w:ins w:id="322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2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3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3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583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3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33" w:author="Li" w:date="2016-06-24T09:51:00Z">
                  <w:rPr>
                    <w:ins w:id="323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3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3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3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213528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3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39" w:author="Li" w:date="2016-06-24T09:51:00Z">
                  <w:rPr>
                    <w:ins w:id="324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4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4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4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342175203.9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4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45" w:author="Li" w:date="2016-06-24T09:51:00Z">
                  <w:rPr>
                    <w:ins w:id="324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4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4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4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2B29E9" w:rsidRPr="002B29E9" w:rsidTr="002B29E9">
        <w:trPr>
          <w:trHeight w:val="285"/>
          <w:ins w:id="325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5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52" w:author="Li" w:date="2016-06-24T09:51:00Z">
                  <w:rPr>
                    <w:ins w:id="325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5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5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5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5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58" w:author="Li" w:date="2016-06-24T09:51:00Z">
                  <w:rPr>
                    <w:ins w:id="325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6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6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6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38435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6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64" w:author="Li" w:date="2016-06-24T09:51:00Z">
                  <w:rPr>
                    <w:ins w:id="326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6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6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6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63433459.16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6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70" w:author="Li" w:date="2016-06-24T09:51:00Z">
                  <w:rPr>
                    <w:ins w:id="327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7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7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7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2B29E9" w:rsidRPr="002B29E9" w:rsidTr="002B29E9">
        <w:trPr>
          <w:trHeight w:val="285"/>
          <w:ins w:id="327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7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77" w:author="Li" w:date="2016-06-24T09:51:00Z">
                  <w:rPr>
                    <w:ins w:id="327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7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8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8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8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83" w:author="Li" w:date="2016-06-24T09:51:00Z">
                  <w:rPr>
                    <w:ins w:id="328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8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8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8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21490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8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89" w:author="Li" w:date="2016-06-24T09:51:00Z">
                  <w:rPr>
                    <w:ins w:id="329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9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29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9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34942213.96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29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295" w:author="Li" w:date="2016-06-24T09:51:00Z">
                  <w:rPr>
                    <w:ins w:id="329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29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29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29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2B29E9" w:rsidRPr="002B29E9" w:rsidTr="002B29E9">
        <w:trPr>
          <w:trHeight w:val="285"/>
          <w:ins w:id="330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0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02" w:author="Li" w:date="2016-06-24T09:51:00Z">
                  <w:rPr>
                    <w:ins w:id="330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0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0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0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0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08" w:author="Li" w:date="2016-06-24T09:51:00Z">
                  <w:rPr>
                    <w:ins w:id="330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1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1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1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26195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1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14" w:author="Li" w:date="2016-06-24T09:51:00Z">
                  <w:rPr>
                    <w:ins w:id="331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1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1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1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32286275.09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1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20" w:author="Li" w:date="2016-06-24T09:51:00Z">
                  <w:rPr>
                    <w:ins w:id="332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2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2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2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2B29E9" w:rsidRPr="002B29E9" w:rsidTr="002B29E9">
        <w:trPr>
          <w:trHeight w:val="285"/>
          <w:ins w:id="332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2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27" w:author="Li" w:date="2016-06-24T09:51:00Z">
                  <w:rPr>
                    <w:ins w:id="332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2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3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3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3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33" w:author="Li" w:date="2016-06-24T09:51:00Z">
                  <w:rPr>
                    <w:ins w:id="333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3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3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3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29495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3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39" w:author="Li" w:date="2016-06-24T09:51:00Z">
                  <w:rPr>
                    <w:ins w:id="334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4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4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4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31139035.23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4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45" w:author="Li" w:date="2016-06-24T09:51:00Z">
                  <w:rPr>
                    <w:ins w:id="334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4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4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4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2B29E9" w:rsidRPr="002B29E9" w:rsidTr="002B29E9">
        <w:trPr>
          <w:trHeight w:val="285"/>
          <w:ins w:id="335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5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52" w:author="Li" w:date="2016-06-24T09:51:00Z">
                  <w:rPr>
                    <w:ins w:id="335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5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5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5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5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58" w:author="Li" w:date="2016-06-24T09:51:00Z">
                  <w:rPr>
                    <w:ins w:id="335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6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6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6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12970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6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64" w:author="Li" w:date="2016-06-24T09:51:00Z">
                  <w:rPr>
                    <w:ins w:id="336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6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6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6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19576417.29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6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70" w:author="Li" w:date="2016-06-24T09:51:00Z">
                  <w:rPr>
                    <w:ins w:id="337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7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7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7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2B29E9" w:rsidRPr="002B29E9" w:rsidTr="002B29E9">
        <w:trPr>
          <w:trHeight w:val="285"/>
          <w:ins w:id="337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7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77" w:author="Li" w:date="2016-06-24T09:51:00Z">
                  <w:rPr>
                    <w:ins w:id="337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7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8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8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8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83" w:author="Li" w:date="2016-06-24T09:51:00Z">
                  <w:rPr>
                    <w:ins w:id="338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8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8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8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10525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8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89" w:author="Li" w:date="2016-06-24T09:51:00Z">
                  <w:rPr>
                    <w:ins w:id="339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9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9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9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16982176.75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39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95" w:author="Li" w:date="2016-06-24T09:51:00Z">
                  <w:rPr>
                    <w:ins w:id="339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9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9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9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2B29E9" w:rsidRPr="002B29E9" w:rsidTr="002B29E9">
        <w:trPr>
          <w:trHeight w:val="285"/>
          <w:ins w:id="340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0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02" w:author="Li" w:date="2016-06-24T09:51:00Z">
                  <w:rPr>
                    <w:ins w:id="340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0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0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0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0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08" w:author="Li" w:date="2016-06-24T09:51:00Z">
                  <w:rPr>
                    <w:ins w:id="340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1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1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1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1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14" w:author="Li" w:date="2016-06-24T09:51:00Z">
                  <w:rPr>
                    <w:ins w:id="341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1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1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1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8918320.29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1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20" w:author="Li" w:date="2016-06-24T09:51:00Z">
                  <w:rPr>
                    <w:ins w:id="342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2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2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2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2B29E9" w:rsidRPr="002B29E9" w:rsidTr="002B29E9">
        <w:trPr>
          <w:trHeight w:val="285"/>
          <w:ins w:id="342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2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27" w:author="Li" w:date="2016-06-24T09:51:00Z">
                  <w:rPr>
                    <w:ins w:id="342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2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3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3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3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33" w:author="Li" w:date="2016-06-24T09:51:00Z">
                  <w:rPr>
                    <w:ins w:id="343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3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3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3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3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39" w:author="Li" w:date="2016-06-24T09:51:00Z">
                  <w:rPr>
                    <w:ins w:id="344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4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4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4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8227415.31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4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45" w:author="Li" w:date="2016-06-24T09:51:00Z">
                  <w:rPr>
                    <w:ins w:id="344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4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4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4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2B29E9" w:rsidRPr="002B29E9" w:rsidTr="002B29E9">
        <w:trPr>
          <w:trHeight w:val="285"/>
          <w:ins w:id="345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5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52" w:author="Li" w:date="2016-06-24T09:51:00Z">
                  <w:rPr>
                    <w:ins w:id="345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5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5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5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5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58" w:author="Li" w:date="2016-06-24T09:51:00Z">
                  <w:rPr>
                    <w:ins w:id="345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6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6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6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6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64" w:author="Li" w:date="2016-06-24T09:51:00Z">
                  <w:rPr>
                    <w:ins w:id="346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6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6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6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8048722.93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6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70" w:author="Li" w:date="2016-06-24T09:51:00Z">
                  <w:rPr>
                    <w:ins w:id="347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7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7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7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2B29E9" w:rsidRPr="002B29E9" w:rsidTr="002B29E9">
        <w:trPr>
          <w:trHeight w:val="285"/>
          <w:ins w:id="347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7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77" w:author="Li" w:date="2016-06-24T09:51:00Z">
                  <w:rPr>
                    <w:ins w:id="347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7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8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8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8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83" w:author="Li" w:date="2016-06-24T09:51:00Z">
                  <w:rPr>
                    <w:ins w:id="348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8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8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8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5650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8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89" w:author="Li" w:date="2016-06-24T09:51:00Z">
                  <w:rPr>
                    <w:ins w:id="349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9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9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9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7212303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49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95" w:author="Li" w:date="2016-06-24T09:51:00Z">
                  <w:rPr>
                    <w:ins w:id="349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9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9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9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2B29E9" w:rsidRPr="002B29E9" w:rsidTr="002B29E9">
        <w:trPr>
          <w:trHeight w:val="285"/>
          <w:ins w:id="350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0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02" w:author="Li" w:date="2016-06-24T09:51:00Z">
                  <w:rPr>
                    <w:ins w:id="350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0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0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0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0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08" w:author="Li" w:date="2016-06-24T09:51:00Z">
                  <w:rPr>
                    <w:ins w:id="350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1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1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1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1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14" w:author="Li" w:date="2016-06-24T09:51:00Z">
                  <w:rPr>
                    <w:ins w:id="351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1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1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1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3220536.88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1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20" w:author="Li" w:date="2016-06-24T09:51:00Z">
                  <w:rPr>
                    <w:ins w:id="352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2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2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2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2B29E9" w:rsidRPr="002B29E9" w:rsidTr="002B29E9">
        <w:trPr>
          <w:trHeight w:val="285"/>
          <w:ins w:id="352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2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27" w:author="Li" w:date="2016-06-24T09:51:00Z">
                  <w:rPr>
                    <w:ins w:id="352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2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3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3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3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33" w:author="Li" w:date="2016-06-24T09:51:00Z">
                  <w:rPr>
                    <w:ins w:id="353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3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3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3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3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39" w:author="Li" w:date="2016-06-24T09:51:00Z">
                  <w:rPr>
                    <w:ins w:id="354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4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4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4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2390519.61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4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45" w:author="Li" w:date="2016-06-24T09:51:00Z">
                  <w:rPr>
                    <w:ins w:id="354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4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4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4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2B29E9" w:rsidRPr="002B29E9" w:rsidTr="002B29E9">
        <w:trPr>
          <w:trHeight w:val="285"/>
          <w:ins w:id="355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5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52" w:author="Li" w:date="2016-06-24T09:51:00Z">
                  <w:rPr>
                    <w:ins w:id="355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5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5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5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5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58" w:author="Li" w:date="2016-06-24T09:51:00Z">
                  <w:rPr>
                    <w:ins w:id="355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6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6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6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6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64" w:author="Li" w:date="2016-06-24T09:51:00Z">
                  <w:rPr>
                    <w:ins w:id="356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6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6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6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1987152.16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6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70" w:author="Li" w:date="2016-06-24T09:51:00Z">
                  <w:rPr>
                    <w:ins w:id="357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7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7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7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2B29E9" w:rsidRPr="002B29E9" w:rsidTr="002B29E9">
        <w:trPr>
          <w:trHeight w:val="285"/>
          <w:ins w:id="3575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7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77" w:author="Li" w:date="2016-06-24T09:51:00Z">
                  <w:rPr>
                    <w:ins w:id="357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7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8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8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8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83" w:author="Li" w:date="2016-06-24T09:51:00Z">
                  <w:rPr>
                    <w:ins w:id="358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85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86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87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88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89" w:author="Li" w:date="2016-06-24T09:51:00Z">
                  <w:rPr>
                    <w:ins w:id="3590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91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92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93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1039558.81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59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95" w:author="Li" w:date="2016-06-24T09:51:00Z">
                  <w:rPr>
                    <w:ins w:id="359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97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9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9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2B29E9" w:rsidRPr="002B29E9" w:rsidTr="002B29E9">
        <w:trPr>
          <w:trHeight w:val="285"/>
          <w:ins w:id="3600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60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02" w:author="Li" w:date="2016-06-24T09:51:00Z">
                  <w:rPr>
                    <w:ins w:id="360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0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0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0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60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08" w:author="Li" w:date="2016-06-24T09:51:00Z">
                  <w:rPr>
                    <w:ins w:id="360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10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11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12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613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14" w:author="Li" w:date="2016-06-24T09:51:00Z">
                  <w:rPr>
                    <w:ins w:id="3615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16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17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18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970875.75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 w:rsidP="002B29E9">
            <w:pPr>
              <w:widowControl/>
              <w:jc w:val="left"/>
              <w:rPr>
                <w:ins w:id="361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20" w:author="Li" w:date="2016-06-24T09:51:00Z">
                  <w:rPr>
                    <w:ins w:id="362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2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62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2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</w:tbl>
    <w:p w:rsidR="002B29E9" w:rsidRDefault="002B29E9" w:rsidP="00DD08D1">
      <w:pPr>
        <w:widowControl/>
        <w:jc w:val="left"/>
        <w:rPr>
          <w:ins w:id="3625" w:author="Li" w:date="2016-06-24T09:51:00Z"/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2B29E9" w:rsidRPr="008961F2" w:rsidRDefault="002B29E9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 &gt; 0.5时，高电压情况：</w:t>
      </w:r>
    </w:p>
    <w:tbl>
      <w:tblPr>
        <w:tblW w:w="76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440"/>
        <w:gridCol w:w="3940"/>
      </w:tblGrid>
      <w:tr w:rsidR="008961F2" w:rsidRPr="000307DF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2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2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2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2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70132676.44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16095699.69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15370453.15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14065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13014275.07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  <w:bookmarkStart w:id="3666" w:name="_GoBack"/>
        <w:bookmarkEnd w:id="3666"/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8865934.88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8169209.32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5661695.67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4420162.11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4940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3336948.85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3090737.53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2560481.06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2212991.36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2890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1132688.37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838166.11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763662.46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640265.77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614073.09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544225.91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</w:tbl>
    <w:p w:rsidR="008961F2" w:rsidRDefault="008961F2" w:rsidP="00504394">
      <w:pPr>
        <w:widowControl/>
        <w:jc w:val="left"/>
        <w:rPr>
          <w:ins w:id="3779" w:author="Li" w:date="2016-06-24T09:53:00Z"/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0307DF" w:rsidRPr="000307DF" w:rsidRDefault="000307DF" w:rsidP="000307DF">
      <w:pPr>
        <w:widowControl/>
        <w:jc w:val="left"/>
        <w:rPr>
          <w:ins w:id="3780" w:author="Li" w:date="2016-06-24T09:53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0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340"/>
        <w:gridCol w:w="3520"/>
      </w:tblGrid>
      <w:tr w:rsidR="000307DF" w:rsidRPr="000307DF" w:rsidTr="000307DF">
        <w:trPr>
          <w:trHeight w:val="285"/>
          <w:ins w:id="3781" w:author="Li" w:date="2016-06-24T09:53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78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83" w:author="Li" w:date="2016-06-24T09:53:00Z">
                  <w:rPr>
                    <w:ins w:id="378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8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8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8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78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89" w:author="Li" w:date="2016-06-24T09:53:00Z">
                  <w:rPr>
                    <w:ins w:id="379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91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9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9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总容量</w:t>
              </w:r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79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95" w:author="Li" w:date="2016-06-24T09:53:00Z">
                  <w:rPr>
                    <w:ins w:id="379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97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9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9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0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01" w:author="Li" w:date="2016-06-24T09:53:00Z">
                  <w:rPr>
                    <w:ins w:id="380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0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80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0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0307DF" w:rsidRPr="000307DF" w:rsidTr="000307DF">
        <w:trPr>
          <w:trHeight w:val="285"/>
          <w:ins w:id="380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0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08" w:author="Li" w:date="2016-06-24T09:53:00Z">
                  <w:rPr>
                    <w:ins w:id="380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1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1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1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1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14" w:author="Li" w:date="2016-06-24T09:53:00Z">
                  <w:rPr>
                    <w:ins w:id="381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1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1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1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86340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1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20" w:author="Li" w:date="2016-06-24T09:53:00Z">
                  <w:rPr>
                    <w:ins w:id="382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2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2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2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68984854.5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2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26" w:author="Li" w:date="2016-06-24T09:53:00Z">
                  <w:rPr>
                    <w:ins w:id="382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2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82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3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0307DF" w:rsidRPr="000307DF" w:rsidTr="000307DF">
        <w:trPr>
          <w:trHeight w:val="285"/>
          <w:ins w:id="383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3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33" w:author="Li" w:date="2016-06-24T09:53:00Z">
                  <w:rPr>
                    <w:ins w:id="383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3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3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3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3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39" w:author="Li" w:date="2016-06-24T09:53:00Z">
                  <w:rPr>
                    <w:ins w:id="384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4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4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4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25835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4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45" w:author="Li" w:date="2016-06-24T09:53:00Z">
                  <w:rPr>
                    <w:ins w:id="384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4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4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4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16095699.7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5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51" w:author="Li" w:date="2016-06-24T09:53:00Z">
                  <w:rPr>
                    <w:ins w:id="385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5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85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5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0307DF" w:rsidRPr="000307DF" w:rsidTr="000307DF">
        <w:trPr>
          <w:trHeight w:val="285"/>
          <w:ins w:id="385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5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58" w:author="Li" w:date="2016-06-24T09:53:00Z">
                  <w:rPr>
                    <w:ins w:id="385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6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6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6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6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64" w:author="Li" w:date="2016-06-24T09:53:00Z">
                  <w:rPr>
                    <w:ins w:id="386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6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6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6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15590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6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70" w:author="Li" w:date="2016-06-24T09:53:00Z">
                  <w:rPr>
                    <w:ins w:id="387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7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7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7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15213297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7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76" w:author="Li" w:date="2016-06-24T09:53:00Z">
                  <w:rPr>
                    <w:ins w:id="387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7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87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8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0307DF" w:rsidRPr="000307DF" w:rsidTr="000307DF">
        <w:trPr>
          <w:trHeight w:val="285"/>
          <w:ins w:id="388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8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83" w:author="Li" w:date="2016-06-24T09:53:00Z">
                  <w:rPr>
                    <w:ins w:id="388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8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8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8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8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89" w:author="Li" w:date="2016-06-24T09:53:00Z">
                  <w:rPr>
                    <w:ins w:id="389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9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9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9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5570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89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895" w:author="Li" w:date="2016-06-24T09:53:00Z">
                  <w:rPr>
                    <w:ins w:id="389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89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89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89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7260031.91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0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01" w:author="Li" w:date="2016-06-24T09:53:00Z">
                  <w:rPr>
                    <w:ins w:id="390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0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0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0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0307DF" w:rsidRPr="000307DF" w:rsidTr="000307DF">
        <w:trPr>
          <w:trHeight w:val="285"/>
          <w:ins w:id="390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0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08" w:author="Li" w:date="2016-06-24T09:53:00Z">
                  <w:rPr>
                    <w:ins w:id="390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1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1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1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1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14" w:author="Li" w:date="2016-06-24T09:53:00Z">
                  <w:rPr>
                    <w:ins w:id="391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1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1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1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5265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1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20" w:author="Li" w:date="2016-06-24T09:53:00Z">
                  <w:rPr>
                    <w:ins w:id="392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2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2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2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5661695.67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2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26" w:author="Li" w:date="2016-06-24T09:53:00Z">
                  <w:rPr>
                    <w:ins w:id="392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2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2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3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0307DF" w:rsidRPr="000307DF" w:rsidTr="000307DF">
        <w:trPr>
          <w:trHeight w:val="285"/>
          <w:ins w:id="393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3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33" w:author="Li" w:date="2016-06-24T09:53:00Z">
                  <w:rPr>
                    <w:ins w:id="393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3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3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3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3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39" w:author="Li" w:date="2016-06-24T09:53:00Z">
                  <w:rPr>
                    <w:ins w:id="394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4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4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4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4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45" w:author="Li" w:date="2016-06-24T09:53:00Z">
                  <w:rPr>
                    <w:ins w:id="394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4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4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4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3698990.02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5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51" w:author="Li" w:date="2016-06-24T09:53:00Z">
                  <w:rPr>
                    <w:ins w:id="395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5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5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5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0307DF" w:rsidRPr="000307DF" w:rsidTr="000307DF">
        <w:trPr>
          <w:trHeight w:val="285"/>
          <w:ins w:id="395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5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58" w:author="Li" w:date="2016-06-24T09:53:00Z">
                  <w:rPr>
                    <w:ins w:id="395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6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6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6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6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64" w:author="Li" w:date="2016-06-24T09:53:00Z">
                  <w:rPr>
                    <w:ins w:id="396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6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6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6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4940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6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70" w:author="Li" w:date="2016-06-24T09:53:00Z">
                  <w:rPr>
                    <w:ins w:id="397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7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7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7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3336948.85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7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76" w:author="Li" w:date="2016-06-24T09:53:00Z">
                  <w:rPr>
                    <w:ins w:id="397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7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7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8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0307DF" w:rsidRPr="000307DF" w:rsidTr="000307DF">
        <w:trPr>
          <w:trHeight w:val="285"/>
          <w:ins w:id="398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8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83" w:author="Li" w:date="2016-06-24T09:53:00Z">
                  <w:rPr>
                    <w:ins w:id="398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8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8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8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8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89" w:author="Li" w:date="2016-06-24T09:53:00Z">
                  <w:rPr>
                    <w:ins w:id="399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9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9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9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4705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399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95" w:author="Li" w:date="2016-06-24T09:53:00Z">
                  <w:rPr>
                    <w:ins w:id="399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9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9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9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2601807.3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0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01" w:author="Li" w:date="2016-06-24T09:53:00Z">
                  <w:rPr>
                    <w:ins w:id="400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0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0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0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0307DF" w:rsidRPr="000307DF" w:rsidTr="000307DF">
        <w:trPr>
          <w:trHeight w:val="285"/>
          <w:ins w:id="400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0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08" w:author="Li" w:date="2016-06-24T09:53:00Z">
                  <w:rPr>
                    <w:ins w:id="400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1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1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1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1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14" w:author="Li" w:date="2016-06-24T09:53:00Z">
                  <w:rPr>
                    <w:ins w:id="401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1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1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1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2430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1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20" w:author="Li" w:date="2016-06-24T09:53:00Z">
                  <w:rPr>
                    <w:ins w:id="402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2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2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2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2212991.36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2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26" w:author="Li" w:date="2016-06-24T09:53:00Z">
                  <w:rPr>
                    <w:ins w:id="402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2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2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3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0307DF" w:rsidRPr="000307DF" w:rsidTr="000307DF">
        <w:trPr>
          <w:trHeight w:val="285"/>
          <w:ins w:id="403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3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33" w:author="Li" w:date="2016-06-24T09:53:00Z">
                  <w:rPr>
                    <w:ins w:id="403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3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3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3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3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39" w:author="Li" w:date="2016-06-24T09:53:00Z">
                  <w:rPr>
                    <w:ins w:id="404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4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4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4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1345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4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45" w:author="Li" w:date="2016-06-24T09:53:00Z">
                  <w:rPr>
                    <w:ins w:id="404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4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4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4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1789833.88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5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51" w:author="Li" w:date="2016-06-24T09:53:00Z">
                  <w:rPr>
                    <w:ins w:id="405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5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5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5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0307DF" w:rsidRPr="000307DF" w:rsidTr="000307DF">
        <w:trPr>
          <w:trHeight w:val="285"/>
          <w:ins w:id="405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5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58" w:author="Li" w:date="2016-06-24T09:53:00Z">
                  <w:rPr>
                    <w:ins w:id="405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6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6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6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6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64" w:author="Li" w:date="2016-06-24T09:53:00Z">
                  <w:rPr>
                    <w:ins w:id="406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6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6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6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6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70" w:author="Li" w:date="2016-06-24T09:53:00Z">
                  <w:rPr>
                    <w:ins w:id="407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7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7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7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1132688.37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7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76" w:author="Li" w:date="2016-06-24T09:53:00Z">
                  <w:rPr>
                    <w:ins w:id="407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7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7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8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0307DF" w:rsidRPr="000307DF" w:rsidTr="000307DF">
        <w:trPr>
          <w:trHeight w:val="285"/>
          <w:ins w:id="408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8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83" w:author="Li" w:date="2016-06-24T09:53:00Z">
                  <w:rPr>
                    <w:ins w:id="408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8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8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8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8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89" w:author="Li" w:date="2016-06-24T09:53:00Z">
                  <w:rPr>
                    <w:ins w:id="409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9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9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9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09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95" w:author="Li" w:date="2016-06-24T09:53:00Z">
                  <w:rPr>
                    <w:ins w:id="409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9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9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9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838166.11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0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01" w:author="Li" w:date="2016-06-24T09:53:00Z">
                  <w:rPr>
                    <w:ins w:id="410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0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0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0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0307DF" w:rsidRPr="000307DF" w:rsidTr="000307DF">
        <w:trPr>
          <w:trHeight w:val="285"/>
          <w:ins w:id="410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0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08" w:author="Li" w:date="2016-06-24T09:53:00Z">
                  <w:rPr>
                    <w:ins w:id="410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1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1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1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1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14" w:author="Li" w:date="2016-06-24T09:53:00Z">
                  <w:rPr>
                    <w:ins w:id="411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1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1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1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1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20" w:author="Li" w:date="2016-06-24T09:53:00Z">
                  <w:rPr>
                    <w:ins w:id="412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2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2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2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763662.46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2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26" w:author="Li" w:date="2016-06-24T09:53:00Z">
                  <w:rPr>
                    <w:ins w:id="412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2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2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3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0307DF" w:rsidRPr="000307DF" w:rsidTr="000307DF">
        <w:trPr>
          <w:trHeight w:val="285"/>
          <w:ins w:id="413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3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33" w:author="Li" w:date="2016-06-24T09:53:00Z">
                  <w:rPr>
                    <w:ins w:id="413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3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3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3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3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39" w:author="Li" w:date="2016-06-24T09:53:00Z">
                  <w:rPr>
                    <w:ins w:id="414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4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4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4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4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45" w:author="Li" w:date="2016-06-24T09:53:00Z">
                  <w:rPr>
                    <w:ins w:id="414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4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4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4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640265.77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5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51" w:author="Li" w:date="2016-06-24T09:53:00Z">
                  <w:rPr>
                    <w:ins w:id="415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5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5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5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0307DF" w:rsidRPr="000307DF" w:rsidTr="000307DF">
        <w:trPr>
          <w:trHeight w:val="285"/>
          <w:ins w:id="415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5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58" w:author="Li" w:date="2016-06-24T09:53:00Z">
                  <w:rPr>
                    <w:ins w:id="415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6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6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6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6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64" w:author="Li" w:date="2016-06-24T09:53:00Z">
                  <w:rPr>
                    <w:ins w:id="416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6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6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6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6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70" w:author="Li" w:date="2016-06-24T09:53:00Z">
                  <w:rPr>
                    <w:ins w:id="417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7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7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7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614073.09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7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76" w:author="Li" w:date="2016-06-24T09:53:00Z">
                  <w:rPr>
                    <w:ins w:id="417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7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7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8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0307DF" w:rsidRPr="000307DF" w:rsidTr="000307DF">
        <w:trPr>
          <w:trHeight w:val="285"/>
          <w:ins w:id="4181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8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83" w:author="Li" w:date="2016-06-24T09:53:00Z">
                  <w:rPr>
                    <w:ins w:id="418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85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86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87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88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89" w:author="Li" w:date="2016-06-24T09:53:00Z">
                  <w:rPr>
                    <w:ins w:id="4190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91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92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93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19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95" w:author="Li" w:date="2016-06-24T09:53:00Z">
                  <w:rPr>
                    <w:ins w:id="419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9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9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9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544225.91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20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01" w:author="Li" w:date="2016-06-24T09:53:00Z">
                  <w:rPr>
                    <w:ins w:id="420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03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0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0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0307DF" w:rsidRPr="000307DF" w:rsidTr="000307DF">
        <w:trPr>
          <w:trHeight w:val="285"/>
          <w:ins w:id="4206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20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08" w:author="Li" w:date="2016-06-24T09:53:00Z">
                  <w:rPr>
                    <w:ins w:id="420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10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11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12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213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14" w:author="Li" w:date="2016-06-24T09:53:00Z">
                  <w:rPr>
                    <w:ins w:id="4215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16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17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18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21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20" w:author="Li" w:date="2016-06-24T09:53:00Z">
                  <w:rPr>
                    <w:ins w:id="422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2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2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2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525600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 w:rsidP="000307DF">
            <w:pPr>
              <w:widowControl/>
              <w:jc w:val="left"/>
              <w:rPr>
                <w:ins w:id="422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26" w:author="Li" w:date="2016-06-24T09:53:00Z">
                  <w:rPr>
                    <w:ins w:id="422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2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2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3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</w:tbl>
    <w:p w:rsidR="000307DF" w:rsidRPr="008961F2" w:rsidRDefault="000307DF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sectPr w:rsidR="000307DF" w:rsidRPr="008961F2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1B" w:rsidRDefault="005F451B" w:rsidP="00D61F07">
      <w:r>
        <w:separator/>
      </w:r>
    </w:p>
  </w:endnote>
  <w:endnote w:type="continuationSeparator" w:id="0">
    <w:p w:rsidR="005F451B" w:rsidRDefault="005F451B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1B" w:rsidRDefault="005F451B" w:rsidP="00D61F07">
      <w:r>
        <w:separator/>
      </w:r>
    </w:p>
  </w:footnote>
  <w:footnote w:type="continuationSeparator" w:id="0">
    <w:p w:rsidR="005F451B" w:rsidRDefault="005F451B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EE3477"/>
    <w:multiLevelType w:val="hybridMultilevel"/>
    <w:tmpl w:val="521215CE"/>
    <w:lvl w:ilvl="0" w:tplc="FAA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07CEA"/>
    <w:rsid w:val="00015F40"/>
    <w:rsid w:val="000248DB"/>
    <w:rsid w:val="000307DF"/>
    <w:rsid w:val="00033639"/>
    <w:rsid w:val="000622AF"/>
    <w:rsid w:val="00062FA5"/>
    <w:rsid w:val="00081E15"/>
    <w:rsid w:val="000924C2"/>
    <w:rsid w:val="000925BD"/>
    <w:rsid w:val="000971F0"/>
    <w:rsid w:val="000D50F8"/>
    <w:rsid w:val="000D65F5"/>
    <w:rsid w:val="000E1FBC"/>
    <w:rsid w:val="000E3C96"/>
    <w:rsid w:val="000F74BF"/>
    <w:rsid w:val="000F7B47"/>
    <w:rsid w:val="0010707B"/>
    <w:rsid w:val="0011206F"/>
    <w:rsid w:val="001257DF"/>
    <w:rsid w:val="00131BC9"/>
    <w:rsid w:val="00140E69"/>
    <w:rsid w:val="001726E1"/>
    <w:rsid w:val="001837AD"/>
    <w:rsid w:val="001A0BFB"/>
    <w:rsid w:val="001D243C"/>
    <w:rsid w:val="0021073E"/>
    <w:rsid w:val="0023299A"/>
    <w:rsid w:val="00235AE6"/>
    <w:rsid w:val="0024738D"/>
    <w:rsid w:val="002633F0"/>
    <w:rsid w:val="002662CF"/>
    <w:rsid w:val="00294820"/>
    <w:rsid w:val="002957BE"/>
    <w:rsid w:val="002B29E9"/>
    <w:rsid w:val="002B6205"/>
    <w:rsid w:val="002C3395"/>
    <w:rsid w:val="002E0529"/>
    <w:rsid w:val="002E0959"/>
    <w:rsid w:val="002E5190"/>
    <w:rsid w:val="003346E6"/>
    <w:rsid w:val="00353D4B"/>
    <w:rsid w:val="003603F8"/>
    <w:rsid w:val="00360672"/>
    <w:rsid w:val="00362E9A"/>
    <w:rsid w:val="00370EDA"/>
    <w:rsid w:val="0038195A"/>
    <w:rsid w:val="00384465"/>
    <w:rsid w:val="003A2EAF"/>
    <w:rsid w:val="003A4AEC"/>
    <w:rsid w:val="003C08CA"/>
    <w:rsid w:val="003C6632"/>
    <w:rsid w:val="003E10E4"/>
    <w:rsid w:val="003E1515"/>
    <w:rsid w:val="004067F9"/>
    <w:rsid w:val="0040753D"/>
    <w:rsid w:val="004078C2"/>
    <w:rsid w:val="00417B71"/>
    <w:rsid w:val="004448B9"/>
    <w:rsid w:val="00457CAB"/>
    <w:rsid w:val="0046054F"/>
    <w:rsid w:val="00462A36"/>
    <w:rsid w:val="00472C3A"/>
    <w:rsid w:val="00481BDF"/>
    <w:rsid w:val="004E7382"/>
    <w:rsid w:val="004E7909"/>
    <w:rsid w:val="00504394"/>
    <w:rsid w:val="005203E2"/>
    <w:rsid w:val="00556742"/>
    <w:rsid w:val="005D4FF5"/>
    <w:rsid w:val="005E2BB3"/>
    <w:rsid w:val="005E4C11"/>
    <w:rsid w:val="005F451B"/>
    <w:rsid w:val="00601788"/>
    <w:rsid w:val="00607B61"/>
    <w:rsid w:val="00621FF9"/>
    <w:rsid w:val="00640E03"/>
    <w:rsid w:val="00642AAB"/>
    <w:rsid w:val="00672E4E"/>
    <w:rsid w:val="006815DE"/>
    <w:rsid w:val="006A1C69"/>
    <w:rsid w:val="006A549A"/>
    <w:rsid w:val="006B21DE"/>
    <w:rsid w:val="006B2F1D"/>
    <w:rsid w:val="006D0BE6"/>
    <w:rsid w:val="006D262B"/>
    <w:rsid w:val="006E042D"/>
    <w:rsid w:val="006F4F5D"/>
    <w:rsid w:val="006F5CA1"/>
    <w:rsid w:val="006F6E1E"/>
    <w:rsid w:val="00745CD2"/>
    <w:rsid w:val="00746E12"/>
    <w:rsid w:val="007732E5"/>
    <w:rsid w:val="00783BBF"/>
    <w:rsid w:val="00785572"/>
    <w:rsid w:val="00786FBF"/>
    <w:rsid w:val="007944DA"/>
    <w:rsid w:val="007B751B"/>
    <w:rsid w:val="007D7C21"/>
    <w:rsid w:val="007F7B99"/>
    <w:rsid w:val="008110FC"/>
    <w:rsid w:val="00823328"/>
    <w:rsid w:val="008667DC"/>
    <w:rsid w:val="00891817"/>
    <w:rsid w:val="0089223A"/>
    <w:rsid w:val="008961F2"/>
    <w:rsid w:val="008B779E"/>
    <w:rsid w:val="008D3A46"/>
    <w:rsid w:val="008E2F4F"/>
    <w:rsid w:val="008F375B"/>
    <w:rsid w:val="00902613"/>
    <w:rsid w:val="00907FAD"/>
    <w:rsid w:val="0094336E"/>
    <w:rsid w:val="00961451"/>
    <w:rsid w:val="009622B4"/>
    <w:rsid w:val="0096587E"/>
    <w:rsid w:val="009960F3"/>
    <w:rsid w:val="009B3993"/>
    <w:rsid w:val="009D333D"/>
    <w:rsid w:val="009E67AB"/>
    <w:rsid w:val="00A076BA"/>
    <w:rsid w:val="00A408A8"/>
    <w:rsid w:val="00A9187E"/>
    <w:rsid w:val="00A91E92"/>
    <w:rsid w:val="00A97F2F"/>
    <w:rsid w:val="00AD7934"/>
    <w:rsid w:val="00AF585A"/>
    <w:rsid w:val="00AF6566"/>
    <w:rsid w:val="00B20A7E"/>
    <w:rsid w:val="00B32437"/>
    <w:rsid w:val="00B60D6E"/>
    <w:rsid w:val="00BA023B"/>
    <w:rsid w:val="00BA1E6C"/>
    <w:rsid w:val="00BD36C7"/>
    <w:rsid w:val="00BD6660"/>
    <w:rsid w:val="00C13E6C"/>
    <w:rsid w:val="00C15EF0"/>
    <w:rsid w:val="00C2489B"/>
    <w:rsid w:val="00C308CE"/>
    <w:rsid w:val="00C355B1"/>
    <w:rsid w:val="00C4392C"/>
    <w:rsid w:val="00C45C33"/>
    <w:rsid w:val="00C55F40"/>
    <w:rsid w:val="00C72129"/>
    <w:rsid w:val="00C724D0"/>
    <w:rsid w:val="00C93435"/>
    <w:rsid w:val="00C9692F"/>
    <w:rsid w:val="00C97F41"/>
    <w:rsid w:val="00CA4574"/>
    <w:rsid w:val="00CA71C7"/>
    <w:rsid w:val="00CB1634"/>
    <w:rsid w:val="00CC1A93"/>
    <w:rsid w:val="00CC1D6C"/>
    <w:rsid w:val="00CD67AB"/>
    <w:rsid w:val="00CE7F0B"/>
    <w:rsid w:val="00CF48A5"/>
    <w:rsid w:val="00D14862"/>
    <w:rsid w:val="00D20E1D"/>
    <w:rsid w:val="00D30D76"/>
    <w:rsid w:val="00D61F07"/>
    <w:rsid w:val="00DD08D1"/>
    <w:rsid w:val="00DD43DB"/>
    <w:rsid w:val="00E1067E"/>
    <w:rsid w:val="00E251E3"/>
    <w:rsid w:val="00E264E7"/>
    <w:rsid w:val="00E35E72"/>
    <w:rsid w:val="00E6223D"/>
    <w:rsid w:val="00E63FB7"/>
    <w:rsid w:val="00EA31E9"/>
    <w:rsid w:val="00EA37D2"/>
    <w:rsid w:val="00F15B86"/>
    <w:rsid w:val="00F15C6D"/>
    <w:rsid w:val="00F33288"/>
    <w:rsid w:val="00F47D5F"/>
    <w:rsid w:val="00F63335"/>
    <w:rsid w:val="00F65A3C"/>
    <w:rsid w:val="00F904D6"/>
    <w:rsid w:val="00FB4CA8"/>
    <w:rsid w:val="00FC390A"/>
    <w:rsid w:val="00FC3E51"/>
    <w:rsid w:val="00FC44D0"/>
    <w:rsid w:val="00FE4867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  <w:style w:type="paragraph" w:styleId="a7">
    <w:name w:val="Balloon Text"/>
    <w:basedOn w:val="a"/>
    <w:link w:val="Char1"/>
    <w:uiPriority w:val="99"/>
    <w:semiHidden/>
    <w:unhideWhenUsed/>
    <w:rsid w:val="00B20A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A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  <w:style w:type="paragraph" w:styleId="a7">
    <w:name w:val="Balloon Text"/>
    <w:basedOn w:val="a"/>
    <w:link w:val="Char1"/>
    <w:uiPriority w:val="99"/>
    <w:semiHidden/>
    <w:unhideWhenUsed/>
    <w:rsid w:val="00B20A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34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Li</cp:lastModifiedBy>
  <cp:revision>156</cp:revision>
  <dcterms:created xsi:type="dcterms:W3CDTF">2016-06-12T06:03:00Z</dcterms:created>
  <dcterms:modified xsi:type="dcterms:W3CDTF">2016-06-24T01:53:00Z</dcterms:modified>
</cp:coreProperties>
</file>