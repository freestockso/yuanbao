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9C3" w:rsidRDefault="00A4398E" w:rsidP="00A408A8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用电数据</w:t>
      </w:r>
      <w:r w:rsidR="0038195A" w:rsidRPr="00A408A8">
        <w:rPr>
          <w:rFonts w:hint="eastAsia"/>
          <w:sz w:val="24"/>
          <w:szCs w:val="24"/>
        </w:rPr>
        <w:t>统计分析方案</w:t>
      </w:r>
      <w:r>
        <w:rPr>
          <w:rFonts w:hint="eastAsia"/>
          <w:sz w:val="24"/>
          <w:szCs w:val="24"/>
        </w:rPr>
        <w:t>（第二版）</w:t>
      </w:r>
    </w:p>
    <w:p w:rsidR="00A4398E" w:rsidRPr="00A4398E" w:rsidRDefault="00A4398E" w:rsidP="00A408A8">
      <w:pPr>
        <w:spacing w:line="360" w:lineRule="auto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说明：</w:t>
      </w:r>
      <w:r w:rsidRPr="00A4398E">
        <w:rPr>
          <w:rFonts w:hint="eastAsia"/>
          <w:sz w:val="18"/>
          <w:szCs w:val="18"/>
        </w:rPr>
        <w:t>第二版是根据深圳市用电数据分析基础上优化整理</w:t>
      </w:r>
    </w:p>
    <w:p w:rsidR="00A408A8" w:rsidRDefault="00A408A8" w:rsidP="00A408A8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范围、目标</w:t>
      </w:r>
    </w:p>
    <w:p w:rsidR="0089223A" w:rsidRDefault="0089223A" w:rsidP="0089223A">
      <w:pPr>
        <w:pStyle w:val="a3"/>
        <w:spacing w:line="360" w:lineRule="auto"/>
        <w:ind w:firstLineChars="236" w:firstLine="566"/>
        <w:rPr>
          <w:sz w:val="24"/>
          <w:szCs w:val="24"/>
        </w:rPr>
      </w:pPr>
      <w:r>
        <w:rPr>
          <w:rFonts w:hint="eastAsia"/>
          <w:sz w:val="24"/>
          <w:szCs w:val="24"/>
        </w:rPr>
        <w:t>对深圳计量信息自动化系统内的专线、专变大用户</w:t>
      </w:r>
      <w:r w:rsidR="004E7909">
        <w:rPr>
          <w:rFonts w:hint="eastAsia"/>
          <w:sz w:val="24"/>
          <w:szCs w:val="24"/>
        </w:rPr>
        <w:t>（不考虑居民用户）</w:t>
      </w:r>
      <w:r>
        <w:rPr>
          <w:rFonts w:hint="eastAsia"/>
          <w:sz w:val="24"/>
          <w:szCs w:val="24"/>
        </w:rPr>
        <w:t>用电数据进行分析，找到具有节能、</w:t>
      </w:r>
      <w:proofErr w:type="gramStart"/>
      <w:r>
        <w:rPr>
          <w:rFonts w:hint="eastAsia"/>
          <w:sz w:val="24"/>
          <w:szCs w:val="24"/>
        </w:rPr>
        <w:t>节费潜力</w:t>
      </w:r>
      <w:proofErr w:type="gramEnd"/>
      <w:r>
        <w:rPr>
          <w:rFonts w:hint="eastAsia"/>
          <w:sz w:val="24"/>
          <w:szCs w:val="24"/>
        </w:rPr>
        <w:t>的用户，找到存在电能质量问题、存在用电安全隐患的用户。统计出深圳市在上述方向上的市场总容量。</w:t>
      </w:r>
    </w:p>
    <w:p w:rsidR="00A408A8" w:rsidRDefault="00A408A8" w:rsidP="00A408A8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统计分析内容</w:t>
      </w:r>
    </w:p>
    <w:p w:rsidR="00A408A8" w:rsidRDefault="0038195A" w:rsidP="00A408A8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A408A8">
        <w:rPr>
          <w:rFonts w:hint="eastAsia"/>
          <w:sz w:val="24"/>
          <w:szCs w:val="24"/>
        </w:rPr>
        <w:t>优化报装方式</w:t>
      </w:r>
    </w:p>
    <w:p w:rsidR="00A408A8" w:rsidRDefault="00A408A8" w:rsidP="00A408A8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4"/>
        </w:rPr>
      </w:pPr>
      <w:r w:rsidRPr="00A408A8">
        <w:rPr>
          <w:rFonts w:hint="eastAsia"/>
          <w:sz w:val="24"/>
          <w:szCs w:val="24"/>
        </w:rPr>
        <w:t>降低变压器容量，节省电费、减少损耗</w:t>
      </w:r>
    </w:p>
    <w:p w:rsidR="00A408A8" w:rsidRDefault="0038195A" w:rsidP="00A408A8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4"/>
        </w:rPr>
      </w:pPr>
      <w:r w:rsidRPr="00A408A8">
        <w:rPr>
          <w:rFonts w:hint="eastAsia"/>
          <w:sz w:val="24"/>
          <w:szCs w:val="24"/>
        </w:rPr>
        <w:t>采用需量方式，节省电费</w:t>
      </w:r>
      <w:r w:rsidR="00C93435">
        <w:rPr>
          <w:rFonts w:hint="eastAsia"/>
          <w:sz w:val="24"/>
          <w:szCs w:val="24"/>
        </w:rPr>
        <w:t>（深圳不涉及）</w:t>
      </w:r>
    </w:p>
    <w:p w:rsidR="0038195A" w:rsidRPr="00A408A8" w:rsidRDefault="0038195A" w:rsidP="00A408A8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4"/>
        </w:rPr>
      </w:pPr>
      <w:r w:rsidRPr="00A408A8">
        <w:rPr>
          <w:rFonts w:hint="eastAsia"/>
          <w:sz w:val="24"/>
          <w:szCs w:val="24"/>
        </w:rPr>
        <w:t>优化最大需量，节省电费</w:t>
      </w:r>
    </w:p>
    <w:p w:rsidR="0038195A" w:rsidRPr="00A408A8" w:rsidRDefault="0038195A" w:rsidP="00A408A8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proofErr w:type="gramStart"/>
      <w:r w:rsidRPr="00A408A8">
        <w:rPr>
          <w:rFonts w:hint="eastAsia"/>
          <w:sz w:val="24"/>
          <w:szCs w:val="24"/>
        </w:rPr>
        <w:t>力率治理</w:t>
      </w:r>
      <w:r w:rsidR="00A408A8">
        <w:rPr>
          <w:rFonts w:hint="eastAsia"/>
          <w:sz w:val="24"/>
          <w:szCs w:val="24"/>
        </w:rPr>
        <w:t>评估</w:t>
      </w:r>
      <w:proofErr w:type="gramEnd"/>
    </w:p>
    <w:p w:rsidR="0038195A" w:rsidRDefault="0038195A" w:rsidP="00A408A8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A408A8">
        <w:rPr>
          <w:rFonts w:hint="eastAsia"/>
          <w:sz w:val="24"/>
          <w:szCs w:val="24"/>
        </w:rPr>
        <w:t>合理用电</w:t>
      </w:r>
    </w:p>
    <w:p w:rsidR="00384465" w:rsidRPr="00384465" w:rsidRDefault="00384465" w:rsidP="00384465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4"/>
        </w:rPr>
      </w:pPr>
      <w:r w:rsidRPr="00A408A8">
        <w:rPr>
          <w:rFonts w:hint="eastAsia"/>
          <w:sz w:val="24"/>
          <w:szCs w:val="24"/>
        </w:rPr>
        <w:t>峰谷电量转移</w:t>
      </w:r>
      <w:r>
        <w:rPr>
          <w:rFonts w:hint="eastAsia"/>
          <w:sz w:val="24"/>
          <w:szCs w:val="24"/>
        </w:rPr>
        <w:t>节能评估</w:t>
      </w:r>
    </w:p>
    <w:p w:rsidR="00384465" w:rsidRDefault="00384465" w:rsidP="00A408A8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电能质量问题用户</w:t>
      </w:r>
    </w:p>
    <w:p w:rsidR="0038195A" w:rsidRPr="00A408A8" w:rsidRDefault="0038195A" w:rsidP="00384465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4"/>
        </w:rPr>
      </w:pPr>
      <w:r w:rsidRPr="00A408A8">
        <w:rPr>
          <w:rFonts w:hint="eastAsia"/>
          <w:sz w:val="24"/>
          <w:szCs w:val="24"/>
        </w:rPr>
        <w:t>电压质量问题用户</w:t>
      </w:r>
    </w:p>
    <w:p w:rsidR="0038195A" w:rsidRDefault="0038195A" w:rsidP="00384465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4"/>
        </w:rPr>
      </w:pPr>
      <w:r w:rsidRPr="00A408A8">
        <w:rPr>
          <w:rFonts w:hint="eastAsia"/>
          <w:sz w:val="24"/>
          <w:szCs w:val="24"/>
        </w:rPr>
        <w:t>三相不平衡用户</w:t>
      </w:r>
    </w:p>
    <w:p w:rsidR="00A4398E" w:rsidRPr="00A408A8" w:rsidRDefault="00A4398E" w:rsidP="00384465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同时有电压质量和三相不平衡问题用户</w:t>
      </w:r>
    </w:p>
    <w:p w:rsidR="00384465" w:rsidRDefault="00384465" w:rsidP="00A408A8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安全隐患用户</w:t>
      </w:r>
    </w:p>
    <w:p w:rsidR="00384465" w:rsidRDefault="00384465" w:rsidP="00384465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重载用户</w:t>
      </w:r>
    </w:p>
    <w:p w:rsidR="0038195A" w:rsidRDefault="0038195A" w:rsidP="00384465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4"/>
        </w:rPr>
      </w:pPr>
      <w:r w:rsidRPr="00A408A8">
        <w:rPr>
          <w:rFonts w:hint="eastAsia"/>
          <w:sz w:val="24"/>
          <w:szCs w:val="24"/>
        </w:rPr>
        <w:t>过载用户</w:t>
      </w:r>
    </w:p>
    <w:p w:rsidR="00384465" w:rsidRDefault="00384465" w:rsidP="00A408A8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高损耗设备用户</w:t>
      </w:r>
    </w:p>
    <w:p w:rsidR="00A408A8" w:rsidRDefault="00A408A8" w:rsidP="00384465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低能耗水平变压器用户</w:t>
      </w:r>
    </w:p>
    <w:p w:rsidR="0089223A" w:rsidRDefault="0089223A" w:rsidP="0089223A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统计分析方法</w:t>
      </w:r>
    </w:p>
    <w:p w:rsidR="00CA4574" w:rsidRDefault="00A4398E" w:rsidP="00A4398E">
      <w:pPr>
        <w:pStyle w:val="a3"/>
        <w:numPr>
          <w:ilvl w:val="0"/>
          <w:numId w:val="13"/>
        </w:numPr>
        <w:spacing w:line="360" w:lineRule="auto"/>
        <w:ind w:firstLineChars="0"/>
        <w:rPr>
          <w:sz w:val="24"/>
          <w:szCs w:val="24"/>
        </w:rPr>
      </w:pPr>
      <w:r w:rsidRPr="00A4398E">
        <w:rPr>
          <w:rFonts w:hint="eastAsia"/>
          <w:sz w:val="24"/>
          <w:szCs w:val="24"/>
        </w:rPr>
        <w:t>范围的确定</w:t>
      </w:r>
    </w:p>
    <w:p w:rsidR="00A4398E" w:rsidRDefault="003C0DCE" w:rsidP="00A21603">
      <w:pPr>
        <w:pStyle w:val="a3"/>
        <w:spacing w:line="360" w:lineRule="auto"/>
        <w:ind w:firstLineChars="236" w:firstLine="566"/>
        <w:rPr>
          <w:sz w:val="24"/>
          <w:szCs w:val="24"/>
        </w:rPr>
      </w:pPr>
      <w:r>
        <w:rPr>
          <w:rFonts w:hint="eastAsia"/>
          <w:sz w:val="24"/>
          <w:szCs w:val="24"/>
        </w:rPr>
        <w:t>应在</w:t>
      </w:r>
      <w:r>
        <w:rPr>
          <w:rFonts w:hint="eastAsia"/>
          <w:sz w:val="24"/>
          <w:szCs w:val="24"/>
        </w:rPr>
        <w:t xml:space="preserve"> </w:t>
      </w:r>
      <w:r w:rsidR="00A21603">
        <w:rPr>
          <w:rFonts w:hint="eastAsia"/>
          <w:sz w:val="24"/>
          <w:szCs w:val="24"/>
        </w:rPr>
        <w:t>“客户类别”、“客户状态”、“电压等级”、“用电分类”、“临时用电标志”</w:t>
      </w:r>
      <w:r>
        <w:rPr>
          <w:rFonts w:hint="eastAsia"/>
          <w:sz w:val="24"/>
          <w:szCs w:val="24"/>
        </w:rPr>
        <w:t>五个方面按照“与”关系，每个方面内按照“或”关系来选择统计范围。五个方面如下：</w:t>
      </w:r>
    </w:p>
    <w:tbl>
      <w:tblPr>
        <w:tblW w:w="3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370"/>
        <w:gridCol w:w="1390"/>
      </w:tblGrid>
      <w:tr w:rsidR="00A4398E" w:rsidRPr="00A4398E" w:rsidTr="00A4398E">
        <w:trPr>
          <w:trHeight w:val="240"/>
        </w:trPr>
        <w:tc>
          <w:tcPr>
            <w:tcW w:w="237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4398E" w:rsidRPr="00A4398E" w:rsidRDefault="00A4398E" w:rsidP="00A4398E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客户类别</w:t>
            </w:r>
          </w:p>
        </w:tc>
        <w:tc>
          <w:tcPr>
            <w:tcW w:w="139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4398E" w:rsidRPr="00A4398E" w:rsidRDefault="00A4398E" w:rsidP="00A4398E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是否统计</w:t>
            </w:r>
          </w:p>
        </w:tc>
      </w:tr>
      <w:tr w:rsidR="00A4398E" w:rsidRPr="00A4398E" w:rsidTr="00A4398E">
        <w:trPr>
          <w:trHeight w:val="240"/>
        </w:trPr>
        <w:tc>
          <w:tcPr>
            <w:tcW w:w="2370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98E" w:rsidRPr="00A21603" w:rsidRDefault="00A4398E" w:rsidP="00A4398E">
            <w:pPr>
              <w:widowControl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A21603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公</w:t>
            </w:r>
            <w:proofErr w:type="gramStart"/>
            <w:r w:rsidRPr="00A21603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线专变客户</w:t>
            </w:r>
            <w:proofErr w:type="gramEnd"/>
          </w:p>
        </w:tc>
        <w:tc>
          <w:tcPr>
            <w:tcW w:w="139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4398E" w:rsidRPr="00A21603" w:rsidRDefault="00A4398E" w:rsidP="00A4398E">
            <w:pPr>
              <w:widowControl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A21603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是</w:t>
            </w:r>
          </w:p>
        </w:tc>
      </w:tr>
      <w:tr w:rsidR="00A4398E" w:rsidRPr="00A4398E" w:rsidTr="00A4398E">
        <w:trPr>
          <w:trHeight w:val="240"/>
        </w:trPr>
        <w:tc>
          <w:tcPr>
            <w:tcW w:w="2370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98E" w:rsidRPr="00A21603" w:rsidRDefault="00A4398E" w:rsidP="00A4398E">
            <w:pPr>
              <w:widowControl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A21603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lastRenderedPageBreak/>
              <w:t>专线</w:t>
            </w:r>
            <w:proofErr w:type="gramStart"/>
            <w:r w:rsidRPr="00A21603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专变客户</w:t>
            </w:r>
            <w:proofErr w:type="gramEnd"/>
          </w:p>
        </w:tc>
        <w:tc>
          <w:tcPr>
            <w:tcW w:w="139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4398E" w:rsidRPr="00A21603" w:rsidRDefault="00A4398E" w:rsidP="00A4398E">
            <w:pPr>
              <w:widowControl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A21603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是</w:t>
            </w:r>
          </w:p>
        </w:tc>
      </w:tr>
      <w:tr w:rsidR="00A4398E" w:rsidRPr="00A4398E" w:rsidTr="00A4398E">
        <w:trPr>
          <w:trHeight w:val="240"/>
        </w:trPr>
        <w:tc>
          <w:tcPr>
            <w:tcW w:w="2370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98E" w:rsidRPr="00A4398E" w:rsidRDefault="00A4398E" w:rsidP="00A4398E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A4398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公变客户</w:t>
            </w:r>
            <w:proofErr w:type="gramEnd"/>
          </w:p>
        </w:tc>
        <w:tc>
          <w:tcPr>
            <w:tcW w:w="139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4398E" w:rsidRPr="00A4398E" w:rsidRDefault="00A4398E" w:rsidP="00A4398E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</w:tr>
      <w:tr w:rsidR="00A4398E" w:rsidRPr="00A4398E" w:rsidTr="00A4398E">
        <w:trPr>
          <w:trHeight w:val="240"/>
        </w:trPr>
        <w:tc>
          <w:tcPr>
            <w:tcW w:w="2370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98E" w:rsidRPr="00A4398E" w:rsidRDefault="00A4398E" w:rsidP="00A4398E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4398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趸售关口户</w:t>
            </w:r>
          </w:p>
        </w:tc>
        <w:tc>
          <w:tcPr>
            <w:tcW w:w="139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4398E" w:rsidRPr="00A4398E" w:rsidRDefault="00A4398E" w:rsidP="00A4398E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</w:tr>
      <w:tr w:rsidR="00A4398E" w:rsidRPr="00A4398E" w:rsidTr="00A4398E">
        <w:trPr>
          <w:trHeight w:val="240"/>
        </w:trPr>
        <w:tc>
          <w:tcPr>
            <w:tcW w:w="2370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98E" w:rsidRPr="00A4398E" w:rsidRDefault="00A4398E" w:rsidP="00A4398E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4398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地方电厂户</w:t>
            </w:r>
          </w:p>
        </w:tc>
        <w:tc>
          <w:tcPr>
            <w:tcW w:w="139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4398E" w:rsidRPr="00A4398E" w:rsidRDefault="00A4398E" w:rsidP="00A4398E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</w:tr>
      <w:tr w:rsidR="00A4398E" w:rsidRPr="00A4398E" w:rsidTr="00A4398E">
        <w:trPr>
          <w:trHeight w:val="240"/>
        </w:trPr>
        <w:tc>
          <w:tcPr>
            <w:tcW w:w="2370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98E" w:rsidRPr="00A4398E" w:rsidRDefault="00A4398E" w:rsidP="00A4398E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4398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线路</w:t>
            </w:r>
            <w:proofErr w:type="gramStart"/>
            <w:r w:rsidRPr="00A4398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考核表户</w:t>
            </w:r>
            <w:proofErr w:type="gramEnd"/>
          </w:p>
        </w:tc>
        <w:tc>
          <w:tcPr>
            <w:tcW w:w="139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4398E" w:rsidRPr="00A4398E" w:rsidRDefault="00A4398E" w:rsidP="00A4398E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</w:tr>
      <w:tr w:rsidR="00A4398E" w:rsidRPr="00A4398E" w:rsidTr="00A4398E">
        <w:trPr>
          <w:trHeight w:val="240"/>
        </w:trPr>
        <w:tc>
          <w:tcPr>
            <w:tcW w:w="2370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98E" w:rsidRPr="00A4398E" w:rsidRDefault="00A4398E" w:rsidP="00A4398E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4398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线路线损台区考核</w:t>
            </w:r>
            <w:proofErr w:type="gramStart"/>
            <w:r w:rsidRPr="00A4398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表虚户</w:t>
            </w:r>
            <w:proofErr w:type="gramEnd"/>
          </w:p>
        </w:tc>
        <w:tc>
          <w:tcPr>
            <w:tcW w:w="139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4398E" w:rsidRPr="00A4398E" w:rsidRDefault="00A4398E" w:rsidP="00A4398E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</w:tr>
      <w:tr w:rsidR="00A4398E" w:rsidRPr="00A4398E" w:rsidTr="00A4398E">
        <w:trPr>
          <w:trHeight w:val="240"/>
        </w:trPr>
        <w:tc>
          <w:tcPr>
            <w:tcW w:w="2370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98E" w:rsidRPr="00A4398E" w:rsidRDefault="00A4398E" w:rsidP="00A4398E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4398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台区</w:t>
            </w:r>
            <w:proofErr w:type="gramStart"/>
            <w:r w:rsidRPr="00A4398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考核表户</w:t>
            </w:r>
            <w:proofErr w:type="gramEnd"/>
          </w:p>
        </w:tc>
        <w:tc>
          <w:tcPr>
            <w:tcW w:w="139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4398E" w:rsidRPr="00A4398E" w:rsidRDefault="00A4398E" w:rsidP="00A4398E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</w:tr>
      <w:tr w:rsidR="00A4398E" w:rsidRPr="00A4398E" w:rsidTr="00A4398E">
        <w:trPr>
          <w:trHeight w:val="240"/>
        </w:trPr>
        <w:tc>
          <w:tcPr>
            <w:tcW w:w="2370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98E" w:rsidRPr="00A4398E" w:rsidRDefault="00A4398E" w:rsidP="00A4398E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4398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省</w:t>
            </w:r>
            <w:proofErr w:type="gramStart"/>
            <w:r w:rsidRPr="00A4398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网关口表户</w:t>
            </w:r>
            <w:proofErr w:type="gramEnd"/>
          </w:p>
        </w:tc>
        <w:tc>
          <w:tcPr>
            <w:tcW w:w="139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4398E" w:rsidRPr="00A4398E" w:rsidRDefault="00A4398E" w:rsidP="00A4398E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</w:tr>
      <w:tr w:rsidR="00A4398E" w:rsidRPr="00A4398E" w:rsidTr="00A4398E">
        <w:trPr>
          <w:trHeight w:val="240"/>
        </w:trPr>
        <w:tc>
          <w:tcPr>
            <w:tcW w:w="2370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98E" w:rsidRPr="00A4398E" w:rsidRDefault="00A4398E" w:rsidP="00A4398E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4398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变电站</w:t>
            </w:r>
            <w:proofErr w:type="gramStart"/>
            <w:r w:rsidRPr="00A4398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考核表户</w:t>
            </w:r>
            <w:proofErr w:type="gramEnd"/>
          </w:p>
        </w:tc>
        <w:tc>
          <w:tcPr>
            <w:tcW w:w="139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4398E" w:rsidRPr="00A4398E" w:rsidRDefault="00A4398E" w:rsidP="00A4398E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</w:tr>
      <w:tr w:rsidR="00A4398E" w:rsidRPr="00A4398E" w:rsidTr="00A4398E">
        <w:trPr>
          <w:trHeight w:val="240"/>
        </w:trPr>
        <w:tc>
          <w:tcPr>
            <w:tcW w:w="2370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98E" w:rsidRPr="00A4398E" w:rsidRDefault="00A4398E" w:rsidP="00A4398E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4398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站用</w:t>
            </w:r>
            <w:proofErr w:type="gramStart"/>
            <w:r w:rsidRPr="00A4398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变考核表户</w:t>
            </w:r>
            <w:proofErr w:type="gramEnd"/>
          </w:p>
        </w:tc>
        <w:tc>
          <w:tcPr>
            <w:tcW w:w="139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4398E" w:rsidRPr="00A4398E" w:rsidRDefault="00A4398E" w:rsidP="00A4398E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</w:tr>
      <w:tr w:rsidR="00A4398E" w:rsidRPr="00A4398E" w:rsidTr="00A4398E">
        <w:trPr>
          <w:trHeight w:val="240"/>
        </w:trPr>
        <w:tc>
          <w:tcPr>
            <w:tcW w:w="2370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398E" w:rsidRPr="00A4398E" w:rsidRDefault="00A4398E" w:rsidP="00A4398E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4398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窃电黑户</w:t>
            </w:r>
          </w:p>
        </w:tc>
        <w:tc>
          <w:tcPr>
            <w:tcW w:w="139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4398E" w:rsidRPr="00A4398E" w:rsidRDefault="00A4398E" w:rsidP="00A4398E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</w:tr>
    </w:tbl>
    <w:p w:rsidR="00A4398E" w:rsidRDefault="00A4398E" w:rsidP="00A4398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</w:p>
    <w:tbl>
      <w:tblPr>
        <w:tblW w:w="376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0"/>
        <w:gridCol w:w="2120"/>
      </w:tblGrid>
      <w:tr w:rsidR="00365715" w:rsidRPr="00D579C3" w:rsidTr="00365715">
        <w:trPr>
          <w:trHeight w:val="240"/>
        </w:trPr>
        <w:tc>
          <w:tcPr>
            <w:tcW w:w="1640" w:type="dxa"/>
            <w:shd w:val="clear" w:color="auto" w:fill="auto"/>
            <w:noWrap/>
            <w:vAlign w:val="center"/>
          </w:tcPr>
          <w:p w:rsidR="00365715" w:rsidRPr="00D579C3" w:rsidRDefault="00365715" w:rsidP="00D579C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579C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客户状态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365715" w:rsidRPr="00D579C3" w:rsidRDefault="00365715" w:rsidP="0036571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是否统计</w:t>
            </w:r>
          </w:p>
        </w:tc>
      </w:tr>
      <w:tr w:rsidR="00365715" w:rsidRPr="00D579C3" w:rsidTr="00365715">
        <w:trPr>
          <w:trHeight w:val="240"/>
        </w:trPr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365715" w:rsidRPr="00A21603" w:rsidRDefault="00365715" w:rsidP="00D579C3">
            <w:pPr>
              <w:widowControl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A21603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运行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365715" w:rsidRPr="00A21603" w:rsidRDefault="00365715" w:rsidP="00365715">
            <w:pPr>
              <w:widowControl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A21603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是</w:t>
            </w:r>
          </w:p>
        </w:tc>
      </w:tr>
      <w:tr w:rsidR="00365715" w:rsidRPr="00D579C3" w:rsidTr="00365715">
        <w:trPr>
          <w:trHeight w:val="240"/>
        </w:trPr>
        <w:tc>
          <w:tcPr>
            <w:tcW w:w="1640" w:type="dxa"/>
            <w:shd w:val="clear" w:color="auto" w:fill="auto"/>
            <w:vAlign w:val="center"/>
            <w:hideMark/>
          </w:tcPr>
          <w:p w:rsidR="00365715" w:rsidRPr="00D579C3" w:rsidRDefault="00365715" w:rsidP="00D579C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579C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销户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365715" w:rsidRPr="00D579C3" w:rsidRDefault="00365715" w:rsidP="0036571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</w:tr>
      <w:tr w:rsidR="00365715" w:rsidRPr="00D579C3" w:rsidTr="00365715">
        <w:trPr>
          <w:trHeight w:val="240"/>
        </w:trPr>
        <w:tc>
          <w:tcPr>
            <w:tcW w:w="1640" w:type="dxa"/>
            <w:shd w:val="clear" w:color="auto" w:fill="auto"/>
            <w:vAlign w:val="center"/>
            <w:hideMark/>
          </w:tcPr>
          <w:p w:rsidR="00365715" w:rsidRPr="00A21603" w:rsidRDefault="00365715" w:rsidP="00D579C3">
            <w:pPr>
              <w:widowControl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A21603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新装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365715" w:rsidRPr="00A21603" w:rsidRDefault="00365715" w:rsidP="00365715">
            <w:pPr>
              <w:widowControl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A21603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是</w:t>
            </w:r>
          </w:p>
        </w:tc>
      </w:tr>
      <w:tr w:rsidR="00365715" w:rsidRPr="00D579C3" w:rsidTr="00365715">
        <w:trPr>
          <w:trHeight w:val="240"/>
        </w:trPr>
        <w:tc>
          <w:tcPr>
            <w:tcW w:w="1640" w:type="dxa"/>
            <w:shd w:val="clear" w:color="auto" w:fill="auto"/>
            <w:vAlign w:val="center"/>
            <w:hideMark/>
          </w:tcPr>
          <w:p w:rsidR="00365715" w:rsidRPr="00A21603" w:rsidRDefault="00365715" w:rsidP="00D579C3">
            <w:pPr>
              <w:widowControl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A21603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业务变更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365715" w:rsidRPr="00A21603" w:rsidRDefault="00365715" w:rsidP="00365715">
            <w:pPr>
              <w:widowControl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A21603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是</w:t>
            </w:r>
          </w:p>
        </w:tc>
      </w:tr>
      <w:tr w:rsidR="00365715" w:rsidRPr="00D579C3" w:rsidTr="00365715">
        <w:trPr>
          <w:trHeight w:val="240"/>
        </w:trPr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365715" w:rsidRPr="00D579C3" w:rsidRDefault="00365715" w:rsidP="00D579C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D579C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暂停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365715" w:rsidRPr="00D579C3" w:rsidRDefault="00365715" w:rsidP="0036571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</w:tr>
    </w:tbl>
    <w:p w:rsidR="00D579C3" w:rsidRDefault="00D579C3" w:rsidP="00365715">
      <w:pPr>
        <w:spacing w:line="360" w:lineRule="auto"/>
        <w:rPr>
          <w:sz w:val="24"/>
          <w:szCs w:val="24"/>
        </w:rPr>
      </w:pPr>
    </w:p>
    <w:tbl>
      <w:tblPr>
        <w:tblW w:w="376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0"/>
        <w:gridCol w:w="2120"/>
      </w:tblGrid>
      <w:tr w:rsidR="00365715" w:rsidRPr="00D579C3" w:rsidTr="00EF14F4">
        <w:trPr>
          <w:trHeight w:val="240"/>
        </w:trPr>
        <w:tc>
          <w:tcPr>
            <w:tcW w:w="1640" w:type="dxa"/>
            <w:shd w:val="clear" w:color="auto" w:fill="auto"/>
            <w:noWrap/>
            <w:vAlign w:val="center"/>
          </w:tcPr>
          <w:p w:rsidR="00365715" w:rsidRPr="00D579C3" w:rsidRDefault="00365715" w:rsidP="00EF14F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电压等级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365715" w:rsidRPr="00D579C3" w:rsidRDefault="00365715" w:rsidP="00EF14F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是否统计</w:t>
            </w:r>
          </w:p>
        </w:tc>
      </w:tr>
      <w:tr w:rsidR="00365715" w:rsidRPr="00D579C3" w:rsidTr="00EF14F4">
        <w:trPr>
          <w:trHeight w:val="240"/>
        </w:trPr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365715" w:rsidRPr="00A21603" w:rsidRDefault="00365715" w:rsidP="00EF14F4">
            <w:pPr>
              <w:widowControl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A21603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220V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365715" w:rsidRPr="00A21603" w:rsidRDefault="00365715" w:rsidP="00EF14F4">
            <w:pPr>
              <w:widowControl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A21603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是</w:t>
            </w:r>
          </w:p>
        </w:tc>
      </w:tr>
      <w:tr w:rsidR="00365715" w:rsidRPr="00D579C3" w:rsidTr="00EF14F4">
        <w:trPr>
          <w:trHeight w:val="240"/>
        </w:trPr>
        <w:tc>
          <w:tcPr>
            <w:tcW w:w="1640" w:type="dxa"/>
            <w:shd w:val="clear" w:color="auto" w:fill="auto"/>
            <w:vAlign w:val="center"/>
            <w:hideMark/>
          </w:tcPr>
          <w:p w:rsidR="00365715" w:rsidRPr="00A21603" w:rsidRDefault="00365715" w:rsidP="00EF14F4">
            <w:pPr>
              <w:widowControl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A21603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380V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365715" w:rsidRPr="00A21603" w:rsidRDefault="00365715" w:rsidP="00EF14F4">
            <w:pPr>
              <w:widowControl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A21603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是</w:t>
            </w:r>
          </w:p>
        </w:tc>
      </w:tr>
      <w:tr w:rsidR="00365715" w:rsidRPr="00D579C3" w:rsidTr="00EF14F4">
        <w:trPr>
          <w:trHeight w:val="240"/>
        </w:trPr>
        <w:tc>
          <w:tcPr>
            <w:tcW w:w="1640" w:type="dxa"/>
            <w:shd w:val="clear" w:color="auto" w:fill="auto"/>
            <w:vAlign w:val="center"/>
            <w:hideMark/>
          </w:tcPr>
          <w:p w:rsidR="00365715" w:rsidRPr="00A21603" w:rsidRDefault="00365715" w:rsidP="00EF14F4">
            <w:pPr>
              <w:widowControl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A21603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10kV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365715" w:rsidRPr="00A21603" w:rsidRDefault="00365715" w:rsidP="00EF14F4">
            <w:pPr>
              <w:widowControl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A21603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是</w:t>
            </w:r>
          </w:p>
        </w:tc>
      </w:tr>
      <w:tr w:rsidR="00365715" w:rsidRPr="00D579C3" w:rsidTr="00EF14F4">
        <w:trPr>
          <w:trHeight w:val="240"/>
        </w:trPr>
        <w:tc>
          <w:tcPr>
            <w:tcW w:w="1640" w:type="dxa"/>
            <w:shd w:val="clear" w:color="auto" w:fill="auto"/>
            <w:vAlign w:val="center"/>
            <w:hideMark/>
          </w:tcPr>
          <w:p w:rsidR="00365715" w:rsidRPr="00A21603" w:rsidRDefault="00365715" w:rsidP="00EF14F4">
            <w:pPr>
              <w:widowControl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A21603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20kV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365715" w:rsidRPr="00A21603" w:rsidRDefault="00365715" w:rsidP="00EF14F4">
            <w:pPr>
              <w:widowControl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A21603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是</w:t>
            </w:r>
          </w:p>
        </w:tc>
      </w:tr>
      <w:tr w:rsidR="00365715" w:rsidRPr="00D579C3" w:rsidTr="00EF14F4">
        <w:trPr>
          <w:trHeight w:val="240"/>
        </w:trPr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365715" w:rsidRPr="00A21603" w:rsidRDefault="00365715" w:rsidP="00EF14F4">
            <w:pPr>
              <w:widowControl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A21603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35kV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365715" w:rsidRPr="00A21603" w:rsidRDefault="00365715" w:rsidP="00EF14F4">
            <w:pPr>
              <w:widowControl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A21603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是</w:t>
            </w:r>
          </w:p>
        </w:tc>
      </w:tr>
      <w:tr w:rsidR="00365715" w:rsidRPr="00D579C3" w:rsidTr="00EF14F4">
        <w:trPr>
          <w:trHeight w:val="240"/>
        </w:trPr>
        <w:tc>
          <w:tcPr>
            <w:tcW w:w="1640" w:type="dxa"/>
            <w:shd w:val="clear" w:color="auto" w:fill="auto"/>
            <w:noWrap/>
            <w:vAlign w:val="center"/>
          </w:tcPr>
          <w:p w:rsidR="00365715" w:rsidRPr="00A21603" w:rsidRDefault="00365715" w:rsidP="00EF14F4">
            <w:pPr>
              <w:widowControl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A21603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66kV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365715" w:rsidRPr="00A21603" w:rsidRDefault="00365715" w:rsidP="00EF14F4">
            <w:pPr>
              <w:widowControl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A21603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是</w:t>
            </w:r>
          </w:p>
        </w:tc>
      </w:tr>
      <w:tr w:rsidR="00365715" w:rsidRPr="00D579C3" w:rsidTr="00EF14F4">
        <w:trPr>
          <w:trHeight w:val="240"/>
        </w:trPr>
        <w:tc>
          <w:tcPr>
            <w:tcW w:w="1640" w:type="dxa"/>
            <w:shd w:val="clear" w:color="auto" w:fill="auto"/>
            <w:noWrap/>
            <w:vAlign w:val="center"/>
          </w:tcPr>
          <w:p w:rsidR="00365715" w:rsidRPr="00A21603" w:rsidRDefault="00365715" w:rsidP="00EF14F4">
            <w:pPr>
              <w:widowControl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A21603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110kV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365715" w:rsidRPr="00A21603" w:rsidRDefault="00365715" w:rsidP="00EF14F4">
            <w:pPr>
              <w:widowControl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A21603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是</w:t>
            </w:r>
          </w:p>
        </w:tc>
      </w:tr>
      <w:tr w:rsidR="00365715" w:rsidRPr="00D579C3" w:rsidTr="00EF14F4">
        <w:trPr>
          <w:trHeight w:val="240"/>
        </w:trPr>
        <w:tc>
          <w:tcPr>
            <w:tcW w:w="1640" w:type="dxa"/>
            <w:shd w:val="clear" w:color="auto" w:fill="auto"/>
            <w:noWrap/>
            <w:vAlign w:val="center"/>
          </w:tcPr>
          <w:p w:rsidR="00365715" w:rsidRPr="00A21603" w:rsidRDefault="00365715" w:rsidP="00EF14F4">
            <w:pPr>
              <w:widowControl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A21603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220kV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365715" w:rsidRPr="00A21603" w:rsidRDefault="00365715" w:rsidP="00EF14F4">
            <w:pPr>
              <w:widowControl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A21603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是</w:t>
            </w:r>
          </w:p>
        </w:tc>
      </w:tr>
      <w:tr w:rsidR="00365715" w:rsidRPr="00D579C3" w:rsidTr="00EF14F4">
        <w:trPr>
          <w:trHeight w:val="240"/>
        </w:trPr>
        <w:tc>
          <w:tcPr>
            <w:tcW w:w="1640" w:type="dxa"/>
            <w:shd w:val="clear" w:color="auto" w:fill="auto"/>
            <w:noWrap/>
            <w:vAlign w:val="center"/>
          </w:tcPr>
          <w:p w:rsidR="00365715" w:rsidRDefault="00365715" w:rsidP="00EF14F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500kV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365715" w:rsidRDefault="00365715" w:rsidP="00EF14F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</w:tr>
      <w:tr w:rsidR="00365715" w:rsidRPr="00D579C3" w:rsidTr="00EF14F4">
        <w:trPr>
          <w:trHeight w:val="240"/>
        </w:trPr>
        <w:tc>
          <w:tcPr>
            <w:tcW w:w="1640" w:type="dxa"/>
            <w:shd w:val="clear" w:color="auto" w:fill="auto"/>
            <w:noWrap/>
            <w:vAlign w:val="center"/>
          </w:tcPr>
          <w:p w:rsidR="00365715" w:rsidRDefault="00365715" w:rsidP="00EF14F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其它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365715" w:rsidRDefault="00365715" w:rsidP="00EF14F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</w:tr>
    </w:tbl>
    <w:p w:rsidR="00365715" w:rsidRDefault="00365715" w:rsidP="00365715">
      <w:pPr>
        <w:spacing w:line="360" w:lineRule="auto"/>
        <w:rPr>
          <w:sz w:val="24"/>
          <w:szCs w:val="24"/>
        </w:rPr>
      </w:pPr>
    </w:p>
    <w:tbl>
      <w:tblPr>
        <w:tblW w:w="376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0"/>
        <w:gridCol w:w="1950"/>
      </w:tblGrid>
      <w:tr w:rsidR="00365715" w:rsidRPr="00365715" w:rsidTr="00365715">
        <w:trPr>
          <w:trHeight w:val="240"/>
        </w:trPr>
        <w:tc>
          <w:tcPr>
            <w:tcW w:w="1810" w:type="dxa"/>
            <w:shd w:val="clear" w:color="auto" w:fill="auto"/>
            <w:vAlign w:val="center"/>
          </w:tcPr>
          <w:p w:rsidR="00365715" w:rsidRPr="00365715" w:rsidRDefault="00365715" w:rsidP="003657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6571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用电分类</w:t>
            </w:r>
          </w:p>
        </w:tc>
        <w:tc>
          <w:tcPr>
            <w:tcW w:w="1950" w:type="dxa"/>
            <w:shd w:val="clear" w:color="auto" w:fill="auto"/>
            <w:vAlign w:val="center"/>
          </w:tcPr>
          <w:p w:rsidR="00365715" w:rsidRPr="00365715" w:rsidRDefault="00365715" w:rsidP="003657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是否统计</w:t>
            </w:r>
          </w:p>
        </w:tc>
      </w:tr>
      <w:tr w:rsidR="00365715" w:rsidRPr="00365715" w:rsidTr="00365715">
        <w:trPr>
          <w:trHeight w:val="240"/>
        </w:trPr>
        <w:tc>
          <w:tcPr>
            <w:tcW w:w="1810" w:type="dxa"/>
            <w:shd w:val="clear" w:color="auto" w:fill="auto"/>
            <w:vAlign w:val="center"/>
            <w:hideMark/>
          </w:tcPr>
          <w:p w:rsidR="00365715" w:rsidRPr="00365715" w:rsidRDefault="00365715" w:rsidP="00365715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365715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大工业用电</w:t>
            </w:r>
          </w:p>
        </w:tc>
        <w:tc>
          <w:tcPr>
            <w:tcW w:w="1950" w:type="dxa"/>
            <w:shd w:val="clear" w:color="auto" w:fill="auto"/>
            <w:vAlign w:val="center"/>
          </w:tcPr>
          <w:p w:rsidR="00365715" w:rsidRPr="00A21603" w:rsidRDefault="00365715" w:rsidP="00365715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A21603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是</w:t>
            </w:r>
          </w:p>
        </w:tc>
      </w:tr>
      <w:tr w:rsidR="00365715" w:rsidRPr="00365715" w:rsidTr="00365715">
        <w:trPr>
          <w:trHeight w:val="240"/>
        </w:trPr>
        <w:tc>
          <w:tcPr>
            <w:tcW w:w="1810" w:type="dxa"/>
            <w:shd w:val="clear" w:color="auto" w:fill="auto"/>
            <w:vAlign w:val="center"/>
            <w:hideMark/>
          </w:tcPr>
          <w:p w:rsidR="00365715" w:rsidRPr="00365715" w:rsidRDefault="00365715" w:rsidP="00365715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365715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非普工业</w:t>
            </w:r>
          </w:p>
        </w:tc>
        <w:tc>
          <w:tcPr>
            <w:tcW w:w="1950" w:type="dxa"/>
            <w:shd w:val="clear" w:color="auto" w:fill="auto"/>
            <w:vAlign w:val="center"/>
          </w:tcPr>
          <w:p w:rsidR="00365715" w:rsidRPr="00A21603" w:rsidRDefault="00365715" w:rsidP="00365715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A21603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是</w:t>
            </w:r>
          </w:p>
        </w:tc>
      </w:tr>
      <w:tr w:rsidR="00A21603" w:rsidRPr="00365715" w:rsidTr="00365715">
        <w:trPr>
          <w:trHeight w:val="240"/>
        </w:trPr>
        <w:tc>
          <w:tcPr>
            <w:tcW w:w="1810" w:type="dxa"/>
            <w:shd w:val="clear" w:color="auto" w:fill="auto"/>
            <w:vAlign w:val="center"/>
          </w:tcPr>
          <w:p w:rsidR="00A21603" w:rsidRPr="00A21603" w:rsidRDefault="00A21603" w:rsidP="00365715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A21603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普通工业</w:t>
            </w:r>
          </w:p>
        </w:tc>
        <w:tc>
          <w:tcPr>
            <w:tcW w:w="1950" w:type="dxa"/>
            <w:shd w:val="clear" w:color="auto" w:fill="auto"/>
            <w:vAlign w:val="center"/>
          </w:tcPr>
          <w:p w:rsidR="00A21603" w:rsidRPr="00A21603" w:rsidRDefault="00A21603" w:rsidP="00365715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A21603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是</w:t>
            </w:r>
          </w:p>
        </w:tc>
      </w:tr>
      <w:tr w:rsidR="00365715" w:rsidRPr="00365715" w:rsidTr="00365715">
        <w:trPr>
          <w:trHeight w:val="240"/>
        </w:trPr>
        <w:tc>
          <w:tcPr>
            <w:tcW w:w="1810" w:type="dxa"/>
            <w:shd w:val="clear" w:color="auto" w:fill="auto"/>
            <w:vAlign w:val="center"/>
            <w:hideMark/>
          </w:tcPr>
          <w:p w:rsidR="00365715" w:rsidRPr="00365715" w:rsidRDefault="00365715" w:rsidP="00365715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365715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商业</w:t>
            </w:r>
          </w:p>
        </w:tc>
        <w:tc>
          <w:tcPr>
            <w:tcW w:w="1950" w:type="dxa"/>
            <w:shd w:val="clear" w:color="auto" w:fill="auto"/>
            <w:vAlign w:val="center"/>
          </w:tcPr>
          <w:p w:rsidR="00365715" w:rsidRPr="00A21603" w:rsidRDefault="00365715" w:rsidP="00365715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A21603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是</w:t>
            </w:r>
          </w:p>
        </w:tc>
      </w:tr>
      <w:tr w:rsidR="00365715" w:rsidRPr="00365715" w:rsidTr="00365715">
        <w:trPr>
          <w:trHeight w:val="240"/>
        </w:trPr>
        <w:tc>
          <w:tcPr>
            <w:tcW w:w="1810" w:type="dxa"/>
            <w:shd w:val="clear" w:color="auto" w:fill="auto"/>
            <w:vAlign w:val="center"/>
            <w:hideMark/>
          </w:tcPr>
          <w:p w:rsidR="00365715" w:rsidRPr="00365715" w:rsidRDefault="00365715" w:rsidP="003657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6571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趸售</w:t>
            </w:r>
          </w:p>
        </w:tc>
        <w:tc>
          <w:tcPr>
            <w:tcW w:w="1950" w:type="dxa"/>
            <w:shd w:val="clear" w:color="auto" w:fill="auto"/>
            <w:vAlign w:val="center"/>
          </w:tcPr>
          <w:p w:rsidR="00365715" w:rsidRPr="00365715" w:rsidRDefault="00365715" w:rsidP="003657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</w:tr>
      <w:tr w:rsidR="00365715" w:rsidRPr="00365715" w:rsidTr="00365715">
        <w:trPr>
          <w:trHeight w:val="240"/>
        </w:trPr>
        <w:tc>
          <w:tcPr>
            <w:tcW w:w="1810" w:type="dxa"/>
            <w:shd w:val="clear" w:color="auto" w:fill="auto"/>
            <w:vAlign w:val="center"/>
            <w:hideMark/>
          </w:tcPr>
          <w:p w:rsidR="00365715" w:rsidRPr="00365715" w:rsidRDefault="00365715" w:rsidP="003657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6571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居民生活</w:t>
            </w:r>
          </w:p>
        </w:tc>
        <w:tc>
          <w:tcPr>
            <w:tcW w:w="1950" w:type="dxa"/>
            <w:shd w:val="clear" w:color="auto" w:fill="auto"/>
            <w:vAlign w:val="center"/>
          </w:tcPr>
          <w:p w:rsidR="00365715" w:rsidRPr="00365715" w:rsidRDefault="00365715" w:rsidP="003657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</w:tr>
      <w:tr w:rsidR="00365715" w:rsidRPr="00365715" w:rsidTr="00365715">
        <w:trPr>
          <w:trHeight w:val="240"/>
        </w:trPr>
        <w:tc>
          <w:tcPr>
            <w:tcW w:w="1810" w:type="dxa"/>
            <w:shd w:val="clear" w:color="auto" w:fill="auto"/>
            <w:vAlign w:val="center"/>
            <w:hideMark/>
          </w:tcPr>
          <w:p w:rsidR="00365715" w:rsidRPr="00365715" w:rsidRDefault="00365715" w:rsidP="003657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6571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非居民</w:t>
            </w:r>
          </w:p>
        </w:tc>
        <w:tc>
          <w:tcPr>
            <w:tcW w:w="1950" w:type="dxa"/>
            <w:shd w:val="clear" w:color="auto" w:fill="auto"/>
            <w:vAlign w:val="center"/>
          </w:tcPr>
          <w:p w:rsidR="00365715" w:rsidRPr="00365715" w:rsidRDefault="00365715" w:rsidP="003657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</w:tr>
      <w:tr w:rsidR="00365715" w:rsidRPr="00365715" w:rsidTr="00365715">
        <w:trPr>
          <w:trHeight w:val="240"/>
        </w:trPr>
        <w:tc>
          <w:tcPr>
            <w:tcW w:w="1810" w:type="dxa"/>
            <w:shd w:val="clear" w:color="auto" w:fill="auto"/>
            <w:vAlign w:val="center"/>
            <w:hideMark/>
          </w:tcPr>
          <w:p w:rsidR="00365715" w:rsidRPr="00365715" w:rsidRDefault="00365715" w:rsidP="003657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6571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农业生产</w:t>
            </w:r>
          </w:p>
        </w:tc>
        <w:tc>
          <w:tcPr>
            <w:tcW w:w="1950" w:type="dxa"/>
            <w:shd w:val="clear" w:color="auto" w:fill="auto"/>
            <w:vAlign w:val="center"/>
          </w:tcPr>
          <w:p w:rsidR="00365715" w:rsidRPr="00365715" w:rsidRDefault="00A21603" w:rsidP="003657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</w:tr>
      <w:tr w:rsidR="00365715" w:rsidRPr="00365715" w:rsidTr="00365715">
        <w:trPr>
          <w:trHeight w:val="240"/>
        </w:trPr>
        <w:tc>
          <w:tcPr>
            <w:tcW w:w="1810" w:type="dxa"/>
            <w:shd w:val="clear" w:color="auto" w:fill="auto"/>
            <w:vAlign w:val="center"/>
            <w:hideMark/>
          </w:tcPr>
          <w:p w:rsidR="00365715" w:rsidRPr="00365715" w:rsidRDefault="00365715" w:rsidP="003657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6571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农业排灌</w:t>
            </w:r>
          </w:p>
        </w:tc>
        <w:tc>
          <w:tcPr>
            <w:tcW w:w="1950" w:type="dxa"/>
            <w:shd w:val="clear" w:color="auto" w:fill="auto"/>
            <w:vAlign w:val="center"/>
          </w:tcPr>
          <w:p w:rsidR="00365715" w:rsidRPr="00365715" w:rsidRDefault="00A21603" w:rsidP="003657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</w:tr>
      <w:tr w:rsidR="00365715" w:rsidRPr="00365715" w:rsidTr="00365715">
        <w:trPr>
          <w:trHeight w:val="240"/>
        </w:trPr>
        <w:tc>
          <w:tcPr>
            <w:tcW w:w="1810" w:type="dxa"/>
            <w:shd w:val="clear" w:color="auto" w:fill="auto"/>
            <w:vAlign w:val="center"/>
            <w:hideMark/>
          </w:tcPr>
          <w:p w:rsidR="00365715" w:rsidRPr="00365715" w:rsidRDefault="00365715" w:rsidP="003657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6571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其它用电</w:t>
            </w:r>
          </w:p>
        </w:tc>
        <w:tc>
          <w:tcPr>
            <w:tcW w:w="1950" w:type="dxa"/>
            <w:shd w:val="clear" w:color="auto" w:fill="auto"/>
            <w:vAlign w:val="center"/>
          </w:tcPr>
          <w:p w:rsidR="00365715" w:rsidRPr="00365715" w:rsidRDefault="00365715" w:rsidP="003657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</w:tr>
    </w:tbl>
    <w:p w:rsidR="00365715" w:rsidRDefault="00365715" w:rsidP="00365715">
      <w:pPr>
        <w:spacing w:line="360" w:lineRule="auto"/>
        <w:rPr>
          <w:sz w:val="24"/>
          <w:szCs w:val="24"/>
        </w:rPr>
      </w:pPr>
    </w:p>
    <w:tbl>
      <w:tblPr>
        <w:tblW w:w="376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0"/>
        <w:gridCol w:w="1950"/>
      </w:tblGrid>
      <w:tr w:rsidR="00A21603" w:rsidRPr="00365715" w:rsidTr="00EF14F4">
        <w:trPr>
          <w:trHeight w:val="240"/>
        </w:trPr>
        <w:tc>
          <w:tcPr>
            <w:tcW w:w="1810" w:type="dxa"/>
            <w:shd w:val="clear" w:color="auto" w:fill="auto"/>
            <w:vAlign w:val="center"/>
          </w:tcPr>
          <w:p w:rsidR="00A21603" w:rsidRPr="00365715" w:rsidRDefault="00A21603" w:rsidP="00EF14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2160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临时用电标志</w:t>
            </w:r>
          </w:p>
        </w:tc>
        <w:tc>
          <w:tcPr>
            <w:tcW w:w="1950" w:type="dxa"/>
            <w:shd w:val="clear" w:color="auto" w:fill="auto"/>
            <w:vAlign w:val="center"/>
          </w:tcPr>
          <w:p w:rsidR="00A21603" w:rsidRPr="00365715" w:rsidRDefault="00A21603" w:rsidP="00EF14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是否统计</w:t>
            </w:r>
          </w:p>
        </w:tc>
      </w:tr>
      <w:tr w:rsidR="00A21603" w:rsidRPr="00365715" w:rsidTr="00EF14F4">
        <w:trPr>
          <w:trHeight w:val="240"/>
        </w:trPr>
        <w:tc>
          <w:tcPr>
            <w:tcW w:w="1810" w:type="dxa"/>
            <w:shd w:val="clear" w:color="auto" w:fill="auto"/>
            <w:vAlign w:val="center"/>
            <w:hideMark/>
          </w:tcPr>
          <w:p w:rsidR="00A21603" w:rsidRPr="00A21603" w:rsidRDefault="00A21603" w:rsidP="00EF14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2160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非临时用电</w:t>
            </w:r>
          </w:p>
        </w:tc>
        <w:tc>
          <w:tcPr>
            <w:tcW w:w="1950" w:type="dxa"/>
            <w:shd w:val="clear" w:color="auto" w:fill="auto"/>
            <w:vAlign w:val="center"/>
          </w:tcPr>
          <w:p w:rsidR="00A21603" w:rsidRPr="00A21603" w:rsidRDefault="00A21603" w:rsidP="00EF14F4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A21603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是</w:t>
            </w:r>
          </w:p>
        </w:tc>
      </w:tr>
      <w:tr w:rsidR="00A21603" w:rsidRPr="00365715" w:rsidTr="00EF14F4">
        <w:trPr>
          <w:trHeight w:val="240"/>
        </w:trPr>
        <w:tc>
          <w:tcPr>
            <w:tcW w:w="1810" w:type="dxa"/>
            <w:shd w:val="clear" w:color="auto" w:fill="auto"/>
            <w:vAlign w:val="center"/>
            <w:hideMark/>
          </w:tcPr>
          <w:p w:rsidR="00A21603" w:rsidRPr="00A21603" w:rsidRDefault="00A21603" w:rsidP="00EF14F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2160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装表临时用电</w:t>
            </w:r>
          </w:p>
        </w:tc>
        <w:tc>
          <w:tcPr>
            <w:tcW w:w="1950" w:type="dxa"/>
            <w:shd w:val="clear" w:color="auto" w:fill="auto"/>
            <w:vAlign w:val="center"/>
          </w:tcPr>
          <w:p w:rsidR="00A21603" w:rsidRPr="00A21603" w:rsidRDefault="00A21603" w:rsidP="00EF14F4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否</w:t>
            </w:r>
          </w:p>
        </w:tc>
      </w:tr>
      <w:tr w:rsidR="00A21603" w:rsidRPr="00365715" w:rsidTr="00EF14F4">
        <w:trPr>
          <w:trHeight w:val="240"/>
        </w:trPr>
        <w:tc>
          <w:tcPr>
            <w:tcW w:w="1810" w:type="dxa"/>
            <w:shd w:val="clear" w:color="auto" w:fill="auto"/>
            <w:vAlign w:val="center"/>
          </w:tcPr>
          <w:p w:rsidR="00A21603" w:rsidRPr="00A21603" w:rsidRDefault="00A21603" w:rsidP="00EF14F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2160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无</w:t>
            </w:r>
            <w:proofErr w:type="gramStart"/>
            <w:r w:rsidRPr="00A2160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表临时</w:t>
            </w:r>
            <w:proofErr w:type="gramEnd"/>
            <w:r w:rsidRPr="00A2160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用电</w:t>
            </w:r>
          </w:p>
        </w:tc>
        <w:tc>
          <w:tcPr>
            <w:tcW w:w="1950" w:type="dxa"/>
            <w:shd w:val="clear" w:color="auto" w:fill="auto"/>
            <w:vAlign w:val="center"/>
          </w:tcPr>
          <w:p w:rsidR="00A21603" w:rsidRPr="00A21603" w:rsidRDefault="00A21603" w:rsidP="00EF14F4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否</w:t>
            </w:r>
          </w:p>
        </w:tc>
      </w:tr>
    </w:tbl>
    <w:p w:rsidR="00A4398E" w:rsidRPr="00A4398E" w:rsidRDefault="00A4398E" w:rsidP="00A4398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</w:p>
    <w:p w:rsidR="00A4398E" w:rsidRPr="00A4398E" w:rsidRDefault="00A4398E" w:rsidP="00A4398E">
      <w:pPr>
        <w:pStyle w:val="a3"/>
        <w:numPr>
          <w:ilvl w:val="0"/>
          <w:numId w:val="1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统计方法</w:t>
      </w:r>
    </w:p>
    <w:p w:rsidR="00CA4574" w:rsidRDefault="00CA4574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A4574" w:rsidRDefault="00CA4574" w:rsidP="00CA4574">
      <w:pPr>
        <w:spacing w:line="360" w:lineRule="auto"/>
        <w:rPr>
          <w:sz w:val="24"/>
          <w:szCs w:val="24"/>
        </w:rPr>
        <w:sectPr w:rsidR="00CA457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A4574" w:rsidRDefault="00CA4574" w:rsidP="00CA4574">
      <w:pPr>
        <w:spacing w:line="360" w:lineRule="auto"/>
        <w:rPr>
          <w:sz w:val="24"/>
          <w:szCs w:val="24"/>
        </w:rPr>
      </w:pPr>
    </w:p>
    <w:tbl>
      <w:tblPr>
        <w:tblStyle w:val="a4"/>
        <w:tblW w:w="14000" w:type="dxa"/>
        <w:tblLook w:val="04A0" w:firstRow="1" w:lastRow="0" w:firstColumn="1" w:lastColumn="0" w:noHBand="0" w:noVBand="1"/>
      </w:tblPr>
      <w:tblGrid>
        <w:gridCol w:w="1091"/>
        <w:gridCol w:w="1286"/>
        <w:gridCol w:w="2267"/>
        <w:gridCol w:w="6804"/>
        <w:gridCol w:w="2552"/>
      </w:tblGrid>
      <w:tr w:rsidR="004E7909" w:rsidRPr="00080BAF" w:rsidTr="00F904D6">
        <w:tc>
          <w:tcPr>
            <w:tcW w:w="1091" w:type="dxa"/>
          </w:tcPr>
          <w:p w:rsidR="004E7909" w:rsidRPr="00080BAF" w:rsidRDefault="004E7909" w:rsidP="00CA4574">
            <w:pPr>
              <w:spacing w:line="360" w:lineRule="auto"/>
              <w:rPr>
                <w:szCs w:val="21"/>
              </w:rPr>
            </w:pPr>
            <w:r w:rsidRPr="00080BAF">
              <w:rPr>
                <w:rFonts w:hint="eastAsia"/>
                <w:szCs w:val="21"/>
              </w:rPr>
              <w:t>大类</w:t>
            </w:r>
          </w:p>
        </w:tc>
        <w:tc>
          <w:tcPr>
            <w:tcW w:w="1286" w:type="dxa"/>
          </w:tcPr>
          <w:p w:rsidR="004E7909" w:rsidRPr="00080BAF" w:rsidRDefault="004E7909" w:rsidP="00CA4574">
            <w:pPr>
              <w:spacing w:line="360" w:lineRule="auto"/>
              <w:rPr>
                <w:szCs w:val="21"/>
              </w:rPr>
            </w:pPr>
            <w:r w:rsidRPr="00080BAF">
              <w:rPr>
                <w:rFonts w:hint="eastAsia"/>
                <w:szCs w:val="21"/>
              </w:rPr>
              <w:t>子类</w:t>
            </w:r>
          </w:p>
        </w:tc>
        <w:tc>
          <w:tcPr>
            <w:tcW w:w="2267" w:type="dxa"/>
          </w:tcPr>
          <w:p w:rsidR="004E7909" w:rsidRPr="00080BAF" w:rsidRDefault="004E7909" w:rsidP="00CA4574">
            <w:pPr>
              <w:spacing w:line="360" w:lineRule="auto"/>
              <w:rPr>
                <w:szCs w:val="21"/>
              </w:rPr>
            </w:pPr>
            <w:r w:rsidRPr="00080BAF">
              <w:rPr>
                <w:rFonts w:hint="eastAsia"/>
                <w:szCs w:val="21"/>
              </w:rPr>
              <w:t>输入</w:t>
            </w:r>
          </w:p>
        </w:tc>
        <w:tc>
          <w:tcPr>
            <w:tcW w:w="6804" w:type="dxa"/>
          </w:tcPr>
          <w:p w:rsidR="004E7909" w:rsidRPr="00080BAF" w:rsidRDefault="004E7909" w:rsidP="00CA4574">
            <w:pPr>
              <w:spacing w:line="360" w:lineRule="auto"/>
              <w:rPr>
                <w:szCs w:val="21"/>
              </w:rPr>
            </w:pPr>
            <w:r w:rsidRPr="00080BAF">
              <w:rPr>
                <w:rFonts w:hint="eastAsia"/>
                <w:szCs w:val="21"/>
              </w:rPr>
              <w:t>方法</w:t>
            </w:r>
          </w:p>
        </w:tc>
        <w:tc>
          <w:tcPr>
            <w:tcW w:w="2552" w:type="dxa"/>
          </w:tcPr>
          <w:p w:rsidR="004E7909" w:rsidRPr="00080BAF" w:rsidRDefault="004E7909" w:rsidP="00CA4574">
            <w:pPr>
              <w:spacing w:line="360" w:lineRule="auto"/>
              <w:rPr>
                <w:szCs w:val="21"/>
              </w:rPr>
            </w:pPr>
            <w:r w:rsidRPr="00080BAF">
              <w:rPr>
                <w:rFonts w:hint="eastAsia"/>
                <w:szCs w:val="21"/>
              </w:rPr>
              <w:t>输出</w:t>
            </w:r>
          </w:p>
        </w:tc>
      </w:tr>
      <w:tr w:rsidR="00C10E21" w:rsidRPr="00080BAF" w:rsidTr="00F904D6">
        <w:tc>
          <w:tcPr>
            <w:tcW w:w="1091" w:type="dxa"/>
          </w:tcPr>
          <w:p w:rsidR="00C10E21" w:rsidRPr="00080BAF" w:rsidRDefault="00C10E21" w:rsidP="00CA4574">
            <w:pPr>
              <w:spacing w:line="360" w:lineRule="auto"/>
              <w:rPr>
                <w:szCs w:val="21"/>
              </w:rPr>
            </w:pPr>
            <w:r w:rsidRPr="00080BAF">
              <w:rPr>
                <w:rFonts w:hint="eastAsia"/>
                <w:szCs w:val="21"/>
              </w:rPr>
              <w:t>概况</w:t>
            </w:r>
          </w:p>
        </w:tc>
        <w:tc>
          <w:tcPr>
            <w:tcW w:w="1286" w:type="dxa"/>
          </w:tcPr>
          <w:p w:rsidR="00C10E21" w:rsidRPr="00080BAF" w:rsidRDefault="00C10E21" w:rsidP="00CA4574">
            <w:pPr>
              <w:spacing w:line="360" w:lineRule="auto"/>
              <w:rPr>
                <w:szCs w:val="21"/>
              </w:rPr>
            </w:pPr>
          </w:p>
        </w:tc>
        <w:tc>
          <w:tcPr>
            <w:tcW w:w="2267" w:type="dxa"/>
          </w:tcPr>
          <w:p w:rsidR="00C10E21" w:rsidRPr="00080BAF" w:rsidRDefault="00C10E21" w:rsidP="00CA4574">
            <w:pPr>
              <w:spacing w:line="360" w:lineRule="auto"/>
              <w:rPr>
                <w:szCs w:val="21"/>
              </w:rPr>
            </w:pPr>
            <w:r w:rsidRPr="00080BAF">
              <w:rPr>
                <w:rFonts w:hint="eastAsia"/>
                <w:szCs w:val="21"/>
              </w:rPr>
              <w:t>全量数据</w:t>
            </w:r>
          </w:p>
        </w:tc>
        <w:tc>
          <w:tcPr>
            <w:tcW w:w="6804" w:type="dxa"/>
          </w:tcPr>
          <w:p w:rsidR="00C10E21" w:rsidRPr="00080BAF" w:rsidRDefault="00C10E21" w:rsidP="00CA4574">
            <w:pPr>
              <w:spacing w:line="360" w:lineRule="auto"/>
              <w:rPr>
                <w:szCs w:val="21"/>
              </w:rPr>
            </w:pPr>
            <w:r w:rsidRPr="00080BAF">
              <w:rPr>
                <w:rFonts w:hint="eastAsia"/>
                <w:szCs w:val="21"/>
              </w:rPr>
              <w:t>统计全市，总用户数、总变压器数、总电量数（分电压等级统计）</w:t>
            </w:r>
          </w:p>
        </w:tc>
        <w:tc>
          <w:tcPr>
            <w:tcW w:w="2552" w:type="dxa"/>
          </w:tcPr>
          <w:p w:rsidR="00C10E21" w:rsidRPr="00080BAF" w:rsidRDefault="00C10E21" w:rsidP="00CA4574">
            <w:pPr>
              <w:spacing w:line="360" w:lineRule="auto"/>
              <w:rPr>
                <w:szCs w:val="21"/>
              </w:rPr>
            </w:pPr>
          </w:p>
        </w:tc>
      </w:tr>
      <w:tr w:rsidR="004E7382" w:rsidRPr="00080BAF" w:rsidTr="00F904D6">
        <w:tc>
          <w:tcPr>
            <w:tcW w:w="1091" w:type="dxa"/>
            <w:vMerge w:val="restart"/>
          </w:tcPr>
          <w:p w:rsidR="004E7382" w:rsidRPr="00080BAF" w:rsidRDefault="004E7382" w:rsidP="00CA4574">
            <w:pPr>
              <w:spacing w:line="360" w:lineRule="auto"/>
              <w:rPr>
                <w:szCs w:val="21"/>
              </w:rPr>
            </w:pPr>
            <w:r w:rsidRPr="00080BAF">
              <w:rPr>
                <w:rFonts w:hint="eastAsia"/>
                <w:szCs w:val="21"/>
              </w:rPr>
              <w:t>优化报装方式，</w:t>
            </w:r>
            <w:proofErr w:type="gramStart"/>
            <w:r w:rsidRPr="00080BAF">
              <w:rPr>
                <w:rFonts w:hint="eastAsia"/>
                <w:szCs w:val="21"/>
              </w:rPr>
              <w:t>节费</w:t>
            </w:r>
            <w:proofErr w:type="gramEnd"/>
          </w:p>
        </w:tc>
        <w:tc>
          <w:tcPr>
            <w:tcW w:w="1286" w:type="dxa"/>
          </w:tcPr>
          <w:p w:rsidR="004E7382" w:rsidRPr="00847245" w:rsidRDefault="004E7382" w:rsidP="004E7382">
            <w:pPr>
              <w:spacing w:line="360" w:lineRule="auto"/>
              <w:rPr>
                <w:color w:val="FF0000"/>
                <w:szCs w:val="21"/>
              </w:rPr>
            </w:pPr>
            <w:proofErr w:type="gramStart"/>
            <w:r w:rsidRPr="00847245">
              <w:rPr>
                <w:rFonts w:hint="eastAsia"/>
                <w:color w:val="FF0000"/>
                <w:szCs w:val="21"/>
              </w:rPr>
              <w:t>配变降容优化</w:t>
            </w:r>
            <w:proofErr w:type="gramEnd"/>
          </w:p>
        </w:tc>
        <w:tc>
          <w:tcPr>
            <w:tcW w:w="2267" w:type="dxa"/>
          </w:tcPr>
          <w:p w:rsidR="004E7382" w:rsidRPr="00847245" w:rsidRDefault="004E7382" w:rsidP="00D61F07">
            <w:pPr>
              <w:spacing w:line="360" w:lineRule="auto"/>
              <w:rPr>
                <w:color w:val="FF0000"/>
                <w:szCs w:val="21"/>
              </w:rPr>
            </w:pPr>
            <w:r w:rsidRPr="00847245">
              <w:rPr>
                <w:rFonts w:hint="eastAsia"/>
                <w:color w:val="FF0000"/>
                <w:szCs w:val="21"/>
              </w:rPr>
              <w:t>变压器容量；</w:t>
            </w:r>
            <w:r w:rsidRPr="00847245">
              <w:rPr>
                <w:color w:val="FF0000"/>
                <w:szCs w:val="21"/>
              </w:rPr>
              <w:t xml:space="preserve"> </w:t>
            </w:r>
            <w:r w:rsidRPr="00847245">
              <w:rPr>
                <w:rFonts w:hint="eastAsia"/>
                <w:color w:val="FF0000"/>
                <w:szCs w:val="21"/>
              </w:rPr>
              <w:t>一年的视在功率的数据</w:t>
            </w:r>
          </w:p>
        </w:tc>
        <w:tc>
          <w:tcPr>
            <w:tcW w:w="6804" w:type="dxa"/>
          </w:tcPr>
          <w:p w:rsidR="00C10E21" w:rsidRPr="00847245" w:rsidRDefault="004E7382" w:rsidP="00C10E21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color w:val="FF0000"/>
                <w:szCs w:val="21"/>
              </w:rPr>
            </w:pPr>
            <w:r w:rsidRPr="00847245">
              <w:rPr>
                <w:rFonts w:hint="eastAsia"/>
                <w:color w:val="FF0000"/>
                <w:szCs w:val="21"/>
              </w:rPr>
              <w:t>统计</w:t>
            </w:r>
            <w:r w:rsidR="00081E15" w:rsidRPr="00847245">
              <w:rPr>
                <w:rFonts w:hint="eastAsia"/>
                <w:color w:val="FF0000"/>
                <w:szCs w:val="21"/>
              </w:rPr>
              <w:t>年</w:t>
            </w:r>
            <w:r w:rsidRPr="00847245">
              <w:rPr>
                <w:rFonts w:hint="eastAsia"/>
                <w:color w:val="FF0000"/>
                <w:szCs w:val="21"/>
              </w:rPr>
              <w:t>最大负载率、最大负载</w:t>
            </w:r>
            <w:r w:rsidR="00081E15" w:rsidRPr="00847245">
              <w:rPr>
                <w:rFonts w:hint="eastAsia"/>
                <w:color w:val="FF0000"/>
                <w:szCs w:val="21"/>
              </w:rPr>
              <w:t>（视在功率）</w:t>
            </w:r>
            <w:r w:rsidRPr="00847245">
              <w:rPr>
                <w:rFonts w:hint="eastAsia"/>
                <w:color w:val="FF0000"/>
                <w:szCs w:val="21"/>
              </w:rPr>
              <w:t>；</w:t>
            </w:r>
          </w:p>
          <w:p w:rsidR="004E7382" w:rsidRPr="00847245" w:rsidRDefault="00C10E21" w:rsidP="00C10E21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color w:val="FF0000"/>
                <w:szCs w:val="21"/>
              </w:rPr>
            </w:pPr>
            <w:r w:rsidRPr="00847245">
              <w:rPr>
                <w:rFonts w:hint="eastAsia"/>
                <w:color w:val="FF0000"/>
                <w:szCs w:val="21"/>
              </w:rPr>
              <w:t>深圳：</w:t>
            </w:r>
            <w:r w:rsidR="004E7382" w:rsidRPr="00847245">
              <w:rPr>
                <w:rFonts w:hint="eastAsia"/>
                <w:color w:val="FF0000"/>
                <w:szCs w:val="21"/>
              </w:rPr>
              <w:t>315</w:t>
            </w:r>
            <w:r w:rsidR="004E7382" w:rsidRPr="00847245">
              <w:rPr>
                <w:rFonts w:hint="eastAsia"/>
                <w:color w:val="FF0000"/>
                <w:szCs w:val="21"/>
              </w:rPr>
              <w:t>≤变压器容量≤</w:t>
            </w:r>
            <w:r w:rsidR="004E7382" w:rsidRPr="00847245">
              <w:rPr>
                <w:rFonts w:hint="eastAsia"/>
                <w:color w:val="FF0000"/>
                <w:szCs w:val="21"/>
              </w:rPr>
              <w:t>3000kVA</w:t>
            </w:r>
            <w:r w:rsidR="004E7382" w:rsidRPr="00847245">
              <w:rPr>
                <w:rFonts w:hint="eastAsia"/>
                <w:color w:val="FF0000"/>
                <w:szCs w:val="21"/>
              </w:rPr>
              <w:t>，且最大负载率小于</w:t>
            </w:r>
            <w:r w:rsidR="004E7382" w:rsidRPr="00847245">
              <w:rPr>
                <w:rFonts w:hint="eastAsia"/>
                <w:color w:val="FF0000"/>
                <w:szCs w:val="21"/>
              </w:rPr>
              <w:t>50%</w:t>
            </w:r>
            <w:r w:rsidR="004E7382" w:rsidRPr="00847245">
              <w:rPr>
                <w:rFonts w:hint="eastAsia"/>
                <w:color w:val="FF0000"/>
                <w:szCs w:val="21"/>
              </w:rPr>
              <w:t>，则计算减</w:t>
            </w:r>
            <w:proofErr w:type="gramStart"/>
            <w:r w:rsidR="004E7382" w:rsidRPr="00847245">
              <w:rPr>
                <w:rFonts w:hint="eastAsia"/>
                <w:color w:val="FF0000"/>
                <w:szCs w:val="21"/>
              </w:rPr>
              <w:t>容</w:t>
            </w:r>
            <w:proofErr w:type="gramEnd"/>
            <w:r w:rsidR="004E7382" w:rsidRPr="00847245">
              <w:rPr>
                <w:rFonts w:hint="eastAsia"/>
                <w:color w:val="FF0000"/>
                <w:szCs w:val="21"/>
              </w:rPr>
              <w:t>容量</w:t>
            </w:r>
            <w:r w:rsidR="004E7382" w:rsidRPr="00847245">
              <w:rPr>
                <w:rFonts w:hint="eastAsia"/>
                <w:color w:val="FF0000"/>
                <w:szCs w:val="21"/>
              </w:rPr>
              <w:t>=</w:t>
            </w:r>
            <w:r w:rsidR="004E7382" w:rsidRPr="00847245">
              <w:rPr>
                <w:rFonts w:hint="eastAsia"/>
                <w:color w:val="FF0000"/>
                <w:szCs w:val="21"/>
              </w:rPr>
              <w:t>原配变容量</w:t>
            </w:r>
            <w:r w:rsidR="004E7382" w:rsidRPr="00847245">
              <w:rPr>
                <w:rFonts w:hint="eastAsia"/>
                <w:color w:val="FF0000"/>
                <w:szCs w:val="21"/>
              </w:rPr>
              <w:t>*</w:t>
            </w:r>
            <w:r w:rsidR="004E7382" w:rsidRPr="00847245">
              <w:rPr>
                <w:rFonts w:hint="eastAsia"/>
                <w:color w:val="FF0000"/>
                <w:szCs w:val="21"/>
              </w:rPr>
              <w:t>（</w:t>
            </w:r>
            <w:r w:rsidR="004E7382" w:rsidRPr="00847245">
              <w:rPr>
                <w:rFonts w:hint="eastAsia"/>
                <w:color w:val="FF0000"/>
                <w:szCs w:val="21"/>
              </w:rPr>
              <w:t>1</w:t>
            </w:r>
            <w:r w:rsidR="004E7382" w:rsidRPr="00847245">
              <w:rPr>
                <w:rFonts w:hint="eastAsia"/>
                <w:color w:val="FF0000"/>
                <w:szCs w:val="21"/>
              </w:rPr>
              <w:t>－（最大负载率÷</w:t>
            </w:r>
            <w:r w:rsidR="004E7382" w:rsidRPr="00847245">
              <w:rPr>
                <w:rFonts w:hint="eastAsia"/>
                <w:color w:val="FF0000"/>
                <w:szCs w:val="21"/>
              </w:rPr>
              <w:t>0.7</w:t>
            </w:r>
            <w:r w:rsidR="004E7382" w:rsidRPr="00847245">
              <w:rPr>
                <w:rFonts w:hint="eastAsia"/>
                <w:color w:val="FF0000"/>
                <w:szCs w:val="21"/>
              </w:rPr>
              <w:t>））</w:t>
            </w:r>
          </w:p>
          <w:p w:rsidR="004E7382" w:rsidRPr="00847245" w:rsidRDefault="004E7382" w:rsidP="004E7382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color w:val="FF0000"/>
                <w:szCs w:val="21"/>
              </w:rPr>
            </w:pPr>
            <w:r w:rsidRPr="00847245">
              <w:rPr>
                <w:rFonts w:hint="eastAsia"/>
                <w:color w:val="FF0000"/>
                <w:szCs w:val="21"/>
              </w:rPr>
              <w:t>累计条件②计算数据</w:t>
            </w:r>
          </w:p>
        </w:tc>
        <w:tc>
          <w:tcPr>
            <w:tcW w:w="2552" w:type="dxa"/>
          </w:tcPr>
          <w:p w:rsidR="004E7382" w:rsidRPr="00080BAF" w:rsidRDefault="00C10E21" w:rsidP="00EE241F">
            <w:pPr>
              <w:pStyle w:val="a3"/>
              <w:numPr>
                <w:ilvl w:val="0"/>
                <w:numId w:val="14"/>
              </w:numPr>
              <w:spacing w:line="360" w:lineRule="auto"/>
              <w:ind w:firstLineChars="0"/>
              <w:rPr>
                <w:szCs w:val="21"/>
              </w:rPr>
            </w:pPr>
            <w:r w:rsidRPr="00080BAF">
              <w:rPr>
                <w:rFonts w:hint="eastAsia"/>
                <w:szCs w:val="21"/>
              </w:rPr>
              <w:t>按电压等级列出</w:t>
            </w:r>
            <w:r w:rsidR="004E7382" w:rsidRPr="00080BAF">
              <w:rPr>
                <w:rFonts w:hint="eastAsia"/>
                <w:szCs w:val="21"/>
              </w:rPr>
              <w:t>可减容的</w:t>
            </w:r>
            <w:r w:rsidR="009960F3" w:rsidRPr="00080BAF">
              <w:rPr>
                <w:rFonts w:hint="eastAsia"/>
                <w:szCs w:val="21"/>
              </w:rPr>
              <w:t>配变台数、</w:t>
            </w:r>
            <w:proofErr w:type="gramStart"/>
            <w:r w:rsidRPr="00080BAF">
              <w:rPr>
                <w:rFonts w:hint="eastAsia"/>
                <w:szCs w:val="21"/>
              </w:rPr>
              <w:t>优化总</w:t>
            </w:r>
            <w:proofErr w:type="gramEnd"/>
            <w:r w:rsidRPr="00080BAF">
              <w:rPr>
                <w:rFonts w:hint="eastAsia"/>
                <w:szCs w:val="21"/>
              </w:rPr>
              <w:t>容量、</w:t>
            </w:r>
            <w:r w:rsidR="00EE241F" w:rsidRPr="00080BAF">
              <w:rPr>
                <w:rFonts w:hint="eastAsia"/>
                <w:szCs w:val="21"/>
              </w:rPr>
              <w:t>年度总用电量</w:t>
            </w:r>
          </w:p>
          <w:p w:rsidR="00EE241F" w:rsidRPr="00080BAF" w:rsidRDefault="00EE241F" w:rsidP="00EE241F">
            <w:pPr>
              <w:pStyle w:val="a3"/>
              <w:numPr>
                <w:ilvl w:val="0"/>
                <w:numId w:val="14"/>
              </w:numPr>
              <w:spacing w:line="360" w:lineRule="auto"/>
              <w:ind w:firstLineChars="0"/>
              <w:rPr>
                <w:szCs w:val="21"/>
              </w:rPr>
            </w:pPr>
            <w:r w:rsidRPr="00080BAF">
              <w:rPr>
                <w:rFonts w:hint="eastAsia"/>
                <w:szCs w:val="21"/>
              </w:rPr>
              <w:t>按用电分类列出</w:t>
            </w:r>
            <w:r w:rsidRPr="00080BAF">
              <w:rPr>
                <w:szCs w:val="21"/>
              </w:rPr>
              <w:t>…</w:t>
            </w:r>
          </w:p>
          <w:p w:rsidR="00EE241F" w:rsidRPr="00080BAF" w:rsidRDefault="00EE241F" w:rsidP="00EE241F">
            <w:pPr>
              <w:pStyle w:val="a3"/>
              <w:numPr>
                <w:ilvl w:val="0"/>
                <w:numId w:val="14"/>
              </w:numPr>
              <w:spacing w:line="360" w:lineRule="auto"/>
              <w:ind w:firstLineChars="0"/>
              <w:rPr>
                <w:szCs w:val="21"/>
              </w:rPr>
            </w:pPr>
            <w:r w:rsidRPr="00080BAF">
              <w:rPr>
                <w:rFonts w:hint="eastAsia"/>
                <w:szCs w:val="21"/>
              </w:rPr>
              <w:t>按行业分类列出</w:t>
            </w:r>
            <w:r w:rsidRPr="00080BAF">
              <w:rPr>
                <w:szCs w:val="21"/>
              </w:rPr>
              <w:t>…</w:t>
            </w:r>
            <w:r w:rsidRPr="00080BAF">
              <w:rPr>
                <w:rFonts w:hint="eastAsia"/>
                <w:szCs w:val="21"/>
              </w:rPr>
              <w:t>.</w:t>
            </w:r>
          </w:p>
        </w:tc>
      </w:tr>
      <w:tr w:rsidR="004E7382" w:rsidRPr="00080BAF" w:rsidTr="00F904D6">
        <w:tc>
          <w:tcPr>
            <w:tcW w:w="1091" w:type="dxa"/>
            <w:vMerge/>
          </w:tcPr>
          <w:p w:rsidR="004E7382" w:rsidRPr="00080BAF" w:rsidRDefault="004E7382" w:rsidP="00CA4574">
            <w:pPr>
              <w:spacing w:line="360" w:lineRule="auto"/>
              <w:rPr>
                <w:szCs w:val="21"/>
              </w:rPr>
            </w:pPr>
          </w:p>
        </w:tc>
        <w:tc>
          <w:tcPr>
            <w:tcW w:w="1286" w:type="dxa"/>
          </w:tcPr>
          <w:p w:rsidR="004E7382" w:rsidRPr="00847245" w:rsidRDefault="004E7382" w:rsidP="004E7382">
            <w:pPr>
              <w:spacing w:line="360" w:lineRule="auto"/>
              <w:rPr>
                <w:color w:val="FF0000"/>
                <w:szCs w:val="21"/>
              </w:rPr>
            </w:pPr>
            <w:r w:rsidRPr="00847245">
              <w:rPr>
                <w:rFonts w:hint="eastAsia"/>
                <w:color w:val="FF0000"/>
                <w:szCs w:val="21"/>
              </w:rPr>
              <w:t>优化最大需量</w:t>
            </w:r>
          </w:p>
        </w:tc>
        <w:tc>
          <w:tcPr>
            <w:tcW w:w="2267" w:type="dxa"/>
          </w:tcPr>
          <w:p w:rsidR="004E7382" w:rsidRPr="00847245" w:rsidRDefault="004E7382" w:rsidP="00CA4574">
            <w:pPr>
              <w:spacing w:line="360" w:lineRule="auto"/>
              <w:rPr>
                <w:color w:val="FF0000"/>
                <w:szCs w:val="21"/>
              </w:rPr>
            </w:pPr>
          </w:p>
        </w:tc>
        <w:tc>
          <w:tcPr>
            <w:tcW w:w="6804" w:type="dxa"/>
          </w:tcPr>
          <w:p w:rsidR="004E7382" w:rsidRPr="00847245" w:rsidRDefault="004E7382" w:rsidP="004E7382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color w:val="FF0000"/>
                <w:szCs w:val="21"/>
              </w:rPr>
            </w:pPr>
            <w:r w:rsidRPr="00847245">
              <w:rPr>
                <w:rFonts w:hint="eastAsia"/>
                <w:color w:val="FF0000"/>
                <w:szCs w:val="21"/>
              </w:rPr>
              <w:t>统计容量＞</w:t>
            </w:r>
            <w:r w:rsidRPr="00847245">
              <w:rPr>
                <w:rFonts w:hint="eastAsia"/>
                <w:color w:val="FF0000"/>
                <w:szCs w:val="21"/>
              </w:rPr>
              <w:t>3000kVA</w:t>
            </w:r>
            <w:r w:rsidRPr="00847245">
              <w:rPr>
                <w:rFonts w:hint="eastAsia"/>
                <w:color w:val="FF0000"/>
                <w:szCs w:val="21"/>
              </w:rPr>
              <w:t>的变压器；</w:t>
            </w:r>
          </w:p>
          <w:p w:rsidR="00EE241F" w:rsidRPr="00847245" w:rsidRDefault="00F904D6" w:rsidP="00F904D6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color w:val="FF0000"/>
                <w:szCs w:val="21"/>
              </w:rPr>
            </w:pPr>
            <w:r w:rsidRPr="00847245">
              <w:rPr>
                <w:rFonts w:hint="eastAsia"/>
                <w:color w:val="FF0000"/>
                <w:szCs w:val="21"/>
              </w:rPr>
              <w:t>统计出</w:t>
            </w:r>
            <w:r w:rsidR="00081E15" w:rsidRPr="00847245">
              <w:rPr>
                <w:rFonts w:hint="eastAsia"/>
                <w:color w:val="FF0000"/>
                <w:szCs w:val="21"/>
              </w:rPr>
              <w:t>单台</w:t>
            </w:r>
            <w:r w:rsidRPr="00847245">
              <w:rPr>
                <w:rFonts w:hint="eastAsia"/>
                <w:color w:val="FF0000"/>
                <w:szCs w:val="21"/>
              </w:rPr>
              <w:t>每天的最大有功功率</w:t>
            </w:r>
            <w:r w:rsidR="00EE241F" w:rsidRPr="00847245">
              <w:rPr>
                <w:rFonts w:hint="eastAsia"/>
                <w:color w:val="FF0000"/>
                <w:szCs w:val="21"/>
              </w:rPr>
              <w:t>P1i</w:t>
            </w:r>
            <w:r w:rsidRPr="00847245">
              <w:rPr>
                <w:rFonts w:hint="eastAsia"/>
                <w:color w:val="FF0000"/>
                <w:szCs w:val="21"/>
              </w:rPr>
              <w:t>和第二大有功功率</w:t>
            </w:r>
            <w:r w:rsidR="00EE241F" w:rsidRPr="00847245">
              <w:rPr>
                <w:rFonts w:hint="eastAsia"/>
                <w:color w:val="FF0000"/>
                <w:szCs w:val="21"/>
              </w:rPr>
              <w:t>P2i</w:t>
            </w:r>
          </w:p>
          <w:p w:rsidR="00EE241F" w:rsidRPr="00847245" w:rsidRDefault="00EE241F" w:rsidP="00F904D6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color w:val="FF0000"/>
                <w:szCs w:val="21"/>
              </w:rPr>
            </w:pPr>
            <w:r w:rsidRPr="00847245">
              <w:rPr>
                <w:rFonts w:hint="eastAsia"/>
                <w:color w:val="FF0000"/>
                <w:szCs w:val="21"/>
              </w:rPr>
              <w:t>按月</w:t>
            </w:r>
            <w:proofErr w:type="gramStart"/>
            <w:r w:rsidRPr="00847245">
              <w:rPr>
                <w:rFonts w:hint="eastAsia"/>
                <w:color w:val="FF0000"/>
                <w:szCs w:val="21"/>
              </w:rPr>
              <w:t>计算改台变压器</w:t>
            </w:r>
            <w:proofErr w:type="gramEnd"/>
            <w:r w:rsidRPr="00847245">
              <w:rPr>
                <w:rFonts w:hint="eastAsia"/>
                <w:color w:val="FF0000"/>
                <w:szCs w:val="21"/>
              </w:rPr>
              <w:t>，可优化的需量</w:t>
            </w:r>
            <w:r w:rsidRPr="00847245">
              <w:rPr>
                <w:rFonts w:hint="eastAsia"/>
                <w:color w:val="FF0000"/>
                <w:szCs w:val="21"/>
              </w:rPr>
              <w:t xml:space="preserve"> </w:t>
            </w:r>
            <w:r w:rsidRPr="00847245">
              <w:rPr>
                <w:rFonts w:hint="eastAsia"/>
                <w:color w:val="FF0000"/>
                <w:szCs w:val="21"/>
              </w:rPr>
              <w:t>δ</w:t>
            </w:r>
            <w:r w:rsidRPr="00847245">
              <w:rPr>
                <w:rFonts w:hint="eastAsia"/>
                <w:color w:val="FF0000"/>
                <w:szCs w:val="21"/>
              </w:rPr>
              <w:t>d=max</w:t>
            </w:r>
            <w:r w:rsidRPr="00847245">
              <w:rPr>
                <w:rFonts w:hint="eastAsia"/>
                <w:color w:val="FF0000"/>
                <w:szCs w:val="21"/>
              </w:rPr>
              <w:t>（</w:t>
            </w:r>
            <w:r w:rsidRPr="00847245">
              <w:rPr>
                <w:rFonts w:hint="eastAsia"/>
                <w:color w:val="FF0000"/>
                <w:szCs w:val="21"/>
              </w:rPr>
              <w:t>P1i</w:t>
            </w:r>
            <w:r w:rsidRPr="00847245">
              <w:rPr>
                <w:rFonts w:hint="eastAsia"/>
                <w:color w:val="FF0000"/>
                <w:szCs w:val="21"/>
              </w:rPr>
              <w:t>）</w:t>
            </w:r>
            <w:r w:rsidRPr="00847245">
              <w:rPr>
                <w:rFonts w:hint="eastAsia"/>
                <w:color w:val="FF0000"/>
                <w:szCs w:val="21"/>
              </w:rPr>
              <w:t>-max</w:t>
            </w:r>
            <w:r w:rsidRPr="00847245">
              <w:rPr>
                <w:rFonts w:hint="eastAsia"/>
                <w:color w:val="FF0000"/>
                <w:szCs w:val="21"/>
              </w:rPr>
              <w:t>（</w:t>
            </w:r>
            <w:r w:rsidRPr="00847245">
              <w:rPr>
                <w:rFonts w:hint="eastAsia"/>
                <w:color w:val="FF0000"/>
                <w:szCs w:val="21"/>
              </w:rPr>
              <w:t>P2i</w:t>
            </w:r>
            <w:r w:rsidRPr="00847245">
              <w:rPr>
                <w:rFonts w:hint="eastAsia"/>
                <w:color w:val="FF0000"/>
                <w:szCs w:val="21"/>
              </w:rPr>
              <w:t>）；</w:t>
            </w:r>
            <w:proofErr w:type="spellStart"/>
            <w:r w:rsidRPr="00847245">
              <w:rPr>
                <w:rFonts w:hint="eastAsia"/>
                <w:color w:val="FF0000"/>
                <w:szCs w:val="21"/>
              </w:rPr>
              <w:t>i</w:t>
            </w:r>
            <w:proofErr w:type="spellEnd"/>
            <w:r w:rsidRPr="00847245">
              <w:rPr>
                <w:rFonts w:hint="eastAsia"/>
                <w:color w:val="FF0000"/>
                <w:szCs w:val="21"/>
              </w:rPr>
              <w:t>=1</w:t>
            </w:r>
            <w:r w:rsidRPr="00847245">
              <w:rPr>
                <w:color w:val="FF0000"/>
                <w:szCs w:val="21"/>
              </w:rPr>
              <w:t>…</w:t>
            </w:r>
            <w:r w:rsidRPr="00847245">
              <w:rPr>
                <w:rFonts w:hint="eastAsia"/>
                <w:color w:val="FF0000"/>
                <w:szCs w:val="21"/>
              </w:rPr>
              <w:t>31</w:t>
            </w:r>
          </w:p>
          <w:p w:rsidR="00EE241F" w:rsidRPr="00847245" w:rsidRDefault="00EE241F" w:rsidP="00F904D6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color w:val="FF0000"/>
                <w:szCs w:val="21"/>
              </w:rPr>
            </w:pPr>
            <w:r w:rsidRPr="00847245">
              <w:rPr>
                <w:rFonts w:hint="eastAsia"/>
                <w:color w:val="FF0000"/>
                <w:szCs w:val="21"/>
              </w:rPr>
              <w:t>δ</w:t>
            </w:r>
            <w:r w:rsidRPr="00847245">
              <w:rPr>
                <w:rFonts w:hint="eastAsia"/>
                <w:color w:val="FF0000"/>
                <w:szCs w:val="21"/>
              </w:rPr>
              <w:t>d</w:t>
            </w:r>
            <w:r w:rsidR="00F904D6" w:rsidRPr="00847245">
              <w:rPr>
                <w:rFonts w:hint="eastAsia"/>
                <w:color w:val="FF0000"/>
                <w:szCs w:val="21"/>
              </w:rPr>
              <w:t>小于</w:t>
            </w:r>
            <w:r w:rsidRPr="00847245">
              <w:rPr>
                <w:rFonts w:hint="eastAsia"/>
                <w:color w:val="FF0000"/>
                <w:szCs w:val="21"/>
              </w:rPr>
              <w:t>2</w:t>
            </w:r>
            <w:r w:rsidR="00F904D6" w:rsidRPr="00847245">
              <w:rPr>
                <w:rFonts w:hint="eastAsia"/>
                <w:color w:val="FF0000"/>
                <w:szCs w:val="21"/>
              </w:rPr>
              <w:t>0kW</w:t>
            </w:r>
            <w:r w:rsidRPr="00847245">
              <w:rPr>
                <w:rFonts w:hint="eastAsia"/>
                <w:color w:val="FF0000"/>
                <w:szCs w:val="21"/>
              </w:rPr>
              <w:t>，则舍弃；</w:t>
            </w:r>
          </w:p>
          <w:p w:rsidR="00F904D6" w:rsidRPr="00847245" w:rsidRDefault="00F904D6" w:rsidP="00F904D6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color w:val="FF0000"/>
                <w:szCs w:val="21"/>
              </w:rPr>
            </w:pPr>
            <w:r w:rsidRPr="00847245">
              <w:rPr>
                <w:rFonts w:hint="eastAsia"/>
                <w:color w:val="FF0000"/>
                <w:szCs w:val="21"/>
              </w:rPr>
              <w:t>计算全市优化需量总额</w:t>
            </w:r>
            <w:r w:rsidRPr="00847245">
              <w:rPr>
                <w:rFonts w:hint="eastAsia"/>
                <w:color w:val="FF0000"/>
                <w:szCs w:val="21"/>
              </w:rPr>
              <w:t>=</w:t>
            </w:r>
            <w:r w:rsidRPr="00847245">
              <w:rPr>
                <w:rFonts w:hint="eastAsia"/>
                <w:color w:val="FF0000"/>
                <w:szCs w:val="21"/>
              </w:rPr>
              <w:t>Σδ</w:t>
            </w:r>
            <w:r w:rsidRPr="00847245">
              <w:rPr>
                <w:rFonts w:hint="eastAsia"/>
                <w:color w:val="FF0000"/>
                <w:szCs w:val="21"/>
              </w:rPr>
              <w:t>d</w:t>
            </w:r>
          </w:p>
        </w:tc>
        <w:tc>
          <w:tcPr>
            <w:tcW w:w="2552" w:type="dxa"/>
          </w:tcPr>
          <w:p w:rsidR="00D82AE1" w:rsidRPr="00080BAF" w:rsidRDefault="00D82AE1" w:rsidP="00D82AE1">
            <w:pPr>
              <w:pStyle w:val="a3"/>
              <w:numPr>
                <w:ilvl w:val="0"/>
                <w:numId w:val="15"/>
              </w:numPr>
              <w:spacing w:line="360" w:lineRule="auto"/>
              <w:ind w:firstLineChars="0"/>
              <w:rPr>
                <w:szCs w:val="21"/>
              </w:rPr>
            </w:pPr>
            <w:r w:rsidRPr="00080BAF">
              <w:rPr>
                <w:rFonts w:hint="eastAsia"/>
                <w:szCs w:val="21"/>
              </w:rPr>
              <w:t>按电压等级列出可优化配变台数、</w:t>
            </w:r>
            <w:proofErr w:type="gramStart"/>
            <w:r w:rsidRPr="00080BAF">
              <w:rPr>
                <w:rFonts w:hint="eastAsia"/>
                <w:szCs w:val="21"/>
              </w:rPr>
              <w:t>优化总</w:t>
            </w:r>
            <w:proofErr w:type="gramEnd"/>
            <w:r w:rsidRPr="00080BAF">
              <w:rPr>
                <w:rFonts w:hint="eastAsia"/>
                <w:szCs w:val="21"/>
              </w:rPr>
              <w:t>需量、年度总用电量</w:t>
            </w:r>
          </w:p>
          <w:p w:rsidR="00D82AE1" w:rsidRPr="00080BAF" w:rsidRDefault="00D82AE1" w:rsidP="00D82AE1">
            <w:pPr>
              <w:pStyle w:val="a3"/>
              <w:numPr>
                <w:ilvl w:val="0"/>
                <w:numId w:val="15"/>
              </w:numPr>
              <w:spacing w:line="360" w:lineRule="auto"/>
              <w:ind w:firstLineChars="0"/>
              <w:rPr>
                <w:szCs w:val="21"/>
              </w:rPr>
            </w:pPr>
            <w:r w:rsidRPr="00080BAF">
              <w:rPr>
                <w:rFonts w:hint="eastAsia"/>
                <w:szCs w:val="21"/>
              </w:rPr>
              <w:t>按用电分类列出</w:t>
            </w:r>
            <w:r w:rsidRPr="00080BAF">
              <w:rPr>
                <w:szCs w:val="21"/>
              </w:rPr>
              <w:t>…</w:t>
            </w:r>
          </w:p>
          <w:p w:rsidR="004E7382" w:rsidRPr="00080BAF" w:rsidRDefault="00D82AE1" w:rsidP="00D82AE1">
            <w:pPr>
              <w:pStyle w:val="a3"/>
              <w:numPr>
                <w:ilvl w:val="0"/>
                <w:numId w:val="15"/>
              </w:numPr>
              <w:spacing w:line="360" w:lineRule="auto"/>
              <w:ind w:firstLineChars="0"/>
              <w:rPr>
                <w:szCs w:val="21"/>
              </w:rPr>
            </w:pPr>
            <w:r w:rsidRPr="00080BAF">
              <w:rPr>
                <w:rFonts w:hint="eastAsia"/>
                <w:szCs w:val="21"/>
              </w:rPr>
              <w:t>按行业分类列出</w:t>
            </w:r>
            <w:r w:rsidRPr="00080BAF">
              <w:rPr>
                <w:szCs w:val="21"/>
              </w:rPr>
              <w:t>…</w:t>
            </w:r>
            <w:r w:rsidRPr="00080BAF">
              <w:rPr>
                <w:rFonts w:hint="eastAsia"/>
                <w:szCs w:val="21"/>
              </w:rPr>
              <w:t>.</w:t>
            </w:r>
          </w:p>
        </w:tc>
      </w:tr>
      <w:tr w:rsidR="004E7909" w:rsidRPr="00080BAF" w:rsidTr="00F904D6">
        <w:tc>
          <w:tcPr>
            <w:tcW w:w="1091" w:type="dxa"/>
          </w:tcPr>
          <w:p w:rsidR="004E7909" w:rsidRPr="00080BAF" w:rsidRDefault="00F904D6" w:rsidP="00CA4574">
            <w:pPr>
              <w:spacing w:line="360" w:lineRule="auto"/>
              <w:rPr>
                <w:szCs w:val="21"/>
              </w:rPr>
            </w:pPr>
            <w:proofErr w:type="gramStart"/>
            <w:r w:rsidRPr="00080BAF">
              <w:rPr>
                <w:rFonts w:hint="eastAsia"/>
                <w:szCs w:val="21"/>
              </w:rPr>
              <w:t>力率治理</w:t>
            </w:r>
            <w:proofErr w:type="gramEnd"/>
          </w:p>
        </w:tc>
        <w:tc>
          <w:tcPr>
            <w:tcW w:w="1286" w:type="dxa"/>
          </w:tcPr>
          <w:p w:rsidR="004E7909" w:rsidRPr="00080BAF" w:rsidRDefault="004E7909" w:rsidP="00CA4574">
            <w:pPr>
              <w:spacing w:line="360" w:lineRule="auto"/>
              <w:rPr>
                <w:szCs w:val="21"/>
              </w:rPr>
            </w:pPr>
          </w:p>
        </w:tc>
        <w:tc>
          <w:tcPr>
            <w:tcW w:w="2267" w:type="dxa"/>
          </w:tcPr>
          <w:p w:rsidR="004E7909" w:rsidRPr="00080BAF" w:rsidRDefault="004E7909" w:rsidP="00CA4574">
            <w:pPr>
              <w:spacing w:line="360" w:lineRule="auto"/>
              <w:rPr>
                <w:szCs w:val="21"/>
              </w:rPr>
            </w:pPr>
          </w:p>
        </w:tc>
        <w:tc>
          <w:tcPr>
            <w:tcW w:w="6804" w:type="dxa"/>
          </w:tcPr>
          <w:p w:rsidR="004E7909" w:rsidRPr="00080BAF" w:rsidRDefault="004067F9" w:rsidP="004067F9">
            <w:pPr>
              <w:pStyle w:val="a3"/>
              <w:numPr>
                <w:ilvl w:val="0"/>
                <w:numId w:val="6"/>
              </w:numPr>
              <w:spacing w:line="360" w:lineRule="auto"/>
              <w:ind w:firstLineChars="0"/>
              <w:rPr>
                <w:szCs w:val="21"/>
              </w:rPr>
            </w:pPr>
            <w:r w:rsidRPr="00080BAF">
              <w:rPr>
                <w:rFonts w:hint="eastAsia"/>
                <w:szCs w:val="21"/>
              </w:rPr>
              <w:t>计算一个月的平均功率因数</w:t>
            </w:r>
            <w:r w:rsidR="004C3E1D" w:rsidRPr="00080BAF">
              <w:rPr>
                <w:rFonts w:hint="eastAsia"/>
                <w:szCs w:val="21"/>
              </w:rPr>
              <w:t>（优先建议用电量来计算）</w:t>
            </w:r>
            <w:r w:rsidRPr="00080BAF">
              <w:rPr>
                <w:rFonts w:hint="eastAsia"/>
                <w:szCs w:val="21"/>
              </w:rPr>
              <w:t>，</w:t>
            </w:r>
            <w:proofErr w:type="gramStart"/>
            <w:r w:rsidRPr="00080BAF">
              <w:rPr>
                <w:rFonts w:hint="eastAsia"/>
                <w:szCs w:val="21"/>
              </w:rPr>
              <w:t>若功</w:t>
            </w:r>
            <w:proofErr w:type="gramEnd"/>
            <w:r w:rsidRPr="00080BAF">
              <w:rPr>
                <w:rFonts w:hint="eastAsia"/>
                <w:szCs w:val="21"/>
              </w:rPr>
              <w:t>率因数≥</w:t>
            </w:r>
            <w:r w:rsidRPr="00080BAF">
              <w:rPr>
                <w:rFonts w:hint="eastAsia"/>
                <w:szCs w:val="21"/>
              </w:rPr>
              <w:t>0.9</w:t>
            </w:r>
            <w:r w:rsidRPr="00080BAF">
              <w:rPr>
                <w:rFonts w:hint="eastAsia"/>
                <w:szCs w:val="21"/>
              </w:rPr>
              <w:t>，则舍弃，否则进入下一步</w:t>
            </w:r>
          </w:p>
          <w:p w:rsidR="004067F9" w:rsidRPr="00080BAF" w:rsidRDefault="006E042D" w:rsidP="004067F9">
            <w:pPr>
              <w:pStyle w:val="a3"/>
              <w:numPr>
                <w:ilvl w:val="0"/>
                <w:numId w:val="6"/>
              </w:numPr>
              <w:spacing w:line="360" w:lineRule="auto"/>
              <w:ind w:firstLineChars="0"/>
              <w:rPr>
                <w:szCs w:val="21"/>
              </w:rPr>
            </w:pPr>
            <w:r w:rsidRPr="00080BAF">
              <w:rPr>
                <w:rFonts w:hint="eastAsia"/>
                <w:szCs w:val="21"/>
              </w:rPr>
              <w:lastRenderedPageBreak/>
              <w:t>根据功率因数，查表计算罚款比例</w:t>
            </w:r>
            <w:r w:rsidRPr="00080BAF">
              <w:rPr>
                <w:rFonts w:hint="eastAsia"/>
                <w:szCs w:val="21"/>
              </w:rPr>
              <w:t>k</w:t>
            </w:r>
            <w:r w:rsidRPr="00080BAF">
              <w:rPr>
                <w:rFonts w:hint="eastAsia"/>
                <w:szCs w:val="21"/>
              </w:rPr>
              <w:t>。参见附表《</w:t>
            </w:r>
            <w:r w:rsidRPr="00080BAF">
              <w:rPr>
                <w:rFonts w:ascii="宋体" w:eastAsia="宋体" w:hAnsi="宋体" w:cs="宋体"/>
                <w:color w:val="333333"/>
                <w:kern w:val="0"/>
                <w:szCs w:val="21"/>
              </w:rPr>
              <w:t>以0.90为标准值的功率因数调整电费表</w:t>
            </w:r>
            <w:r w:rsidRPr="00080BAF">
              <w:rPr>
                <w:rFonts w:hint="eastAsia"/>
                <w:szCs w:val="21"/>
              </w:rPr>
              <w:t>》。</w:t>
            </w:r>
          </w:p>
          <w:p w:rsidR="006E042D" w:rsidRPr="00080BAF" w:rsidRDefault="006E042D" w:rsidP="006E042D">
            <w:pPr>
              <w:pStyle w:val="a3"/>
              <w:numPr>
                <w:ilvl w:val="0"/>
                <w:numId w:val="6"/>
              </w:numPr>
              <w:spacing w:line="360" w:lineRule="auto"/>
              <w:ind w:firstLineChars="0"/>
              <w:rPr>
                <w:szCs w:val="21"/>
              </w:rPr>
            </w:pPr>
            <w:r w:rsidRPr="00080BAF">
              <w:rPr>
                <w:rFonts w:hint="eastAsia"/>
                <w:szCs w:val="21"/>
              </w:rPr>
              <w:t>计算基本电费：若变压器容量≤</w:t>
            </w:r>
            <w:r w:rsidRPr="00080BAF">
              <w:rPr>
                <w:rFonts w:hint="eastAsia"/>
                <w:szCs w:val="21"/>
              </w:rPr>
              <w:t>3000kVA</w:t>
            </w:r>
            <w:r w:rsidRPr="00080BAF">
              <w:rPr>
                <w:rFonts w:hint="eastAsia"/>
                <w:szCs w:val="21"/>
              </w:rPr>
              <w:t>，基本电费</w:t>
            </w:r>
            <w:r w:rsidRPr="00080BAF">
              <w:rPr>
                <w:rFonts w:hint="eastAsia"/>
                <w:szCs w:val="21"/>
              </w:rPr>
              <w:t>=</w:t>
            </w:r>
            <w:r w:rsidRPr="00080BAF">
              <w:rPr>
                <w:rFonts w:hint="eastAsia"/>
                <w:szCs w:val="21"/>
              </w:rPr>
              <w:t>变压器容量×</w:t>
            </w:r>
            <w:r w:rsidRPr="00080BAF">
              <w:rPr>
                <w:rFonts w:hint="eastAsia"/>
                <w:szCs w:val="21"/>
              </w:rPr>
              <w:t>24</w:t>
            </w:r>
            <w:r w:rsidRPr="00080BAF">
              <w:rPr>
                <w:rFonts w:hint="eastAsia"/>
                <w:szCs w:val="21"/>
              </w:rPr>
              <w:t>元；若变压器容量＞</w:t>
            </w:r>
            <w:r w:rsidRPr="00080BAF">
              <w:rPr>
                <w:rFonts w:hint="eastAsia"/>
                <w:szCs w:val="21"/>
              </w:rPr>
              <w:t>3000kVA</w:t>
            </w:r>
            <w:r w:rsidRPr="00080BAF">
              <w:rPr>
                <w:rFonts w:hint="eastAsia"/>
                <w:szCs w:val="21"/>
              </w:rPr>
              <w:t>，则计算出一个月的最大需量（可以用最大有功功率代替</w:t>
            </w:r>
            <w:r w:rsidR="00BA023B" w:rsidRPr="00080BAF">
              <w:rPr>
                <w:rFonts w:hint="eastAsia"/>
                <w:szCs w:val="21"/>
              </w:rPr>
              <w:t>，</w:t>
            </w:r>
            <w:r w:rsidR="00BA023B" w:rsidRPr="00080BAF">
              <w:rPr>
                <w:rFonts w:hint="eastAsia"/>
                <w:szCs w:val="21"/>
              </w:rPr>
              <w:t>kW</w:t>
            </w:r>
            <w:r w:rsidRPr="00080BAF">
              <w:rPr>
                <w:rFonts w:hint="eastAsia"/>
                <w:szCs w:val="21"/>
              </w:rPr>
              <w:t>），基本电费</w:t>
            </w:r>
            <w:r w:rsidRPr="00080BAF">
              <w:rPr>
                <w:rFonts w:hint="eastAsia"/>
                <w:szCs w:val="21"/>
              </w:rPr>
              <w:t>=</w:t>
            </w:r>
            <w:r w:rsidRPr="00080BAF">
              <w:rPr>
                <w:rFonts w:hint="eastAsia"/>
                <w:szCs w:val="21"/>
              </w:rPr>
              <w:t>最大需量×</w:t>
            </w:r>
            <w:r w:rsidRPr="00080BAF">
              <w:rPr>
                <w:rFonts w:hint="eastAsia"/>
                <w:szCs w:val="21"/>
              </w:rPr>
              <w:t>44</w:t>
            </w:r>
            <w:r w:rsidRPr="00080BAF">
              <w:rPr>
                <w:rFonts w:hint="eastAsia"/>
                <w:szCs w:val="21"/>
              </w:rPr>
              <w:t>元</w:t>
            </w:r>
          </w:p>
          <w:p w:rsidR="00D20E1D" w:rsidRPr="00080BAF" w:rsidRDefault="006E042D" w:rsidP="00D20E1D">
            <w:pPr>
              <w:pStyle w:val="a3"/>
              <w:numPr>
                <w:ilvl w:val="0"/>
                <w:numId w:val="6"/>
              </w:numPr>
              <w:spacing w:line="360" w:lineRule="auto"/>
              <w:ind w:firstLineChars="0"/>
              <w:rPr>
                <w:szCs w:val="21"/>
              </w:rPr>
            </w:pPr>
            <w:r w:rsidRPr="00080BAF">
              <w:rPr>
                <w:rFonts w:hint="eastAsia"/>
                <w:szCs w:val="21"/>
              </w:rPr>
              <w:t>计算电量电费：统计出一个月</w:t>
            </w:r>
            <w:r w:rsidR="00D20E1D" w:rsidRPr="00080BAF">
              <w:rPr>
                <w:rFonts w:hint="eastAsia"/>
                <w:szCs w:val="21"/>
              </w:rPr>
              <w:t>的</w:t>
            </w:r>
            <w:r w:rsidRPr="00080BAF">
              <w:rPr>
                <w:rFonts w:hint="eastAsia"/>
                <w:szCs w:val="21"/>
              </w:rPr>
              <w:t>电量，</w:t>
            </w:r>
            <w:r w:rsidR="00D20E1D" w:rsidRPr="00080BAF">
              <w:rPr>
                <w:rFonts w:hint="eastAsia"/>
                <w:szCs w:val="21"/>
              </w:rPr>
              <w:t>按照每度</w:t>
            </w:r>
            <w:r w:rsidR="00BA023B" w:rsidRPr="00080BAF">
              <w:rPr>
                <w:rFonts w:hint="eastAsia"/>
                <w:szCs w:val="21"/>
              </w:rPr>
              <w:t>0.8</w:t>
            </w:r>
            <w:r w:rsidR="00BA023B" w:rsidRPr="00080BAF">
              <w:rPr>
                <w:rFonts w:hint="eastAsia"/>
                <w:szCs w:val="21"/>
              </w:rPr>
              <w:t>（</w:t>
            </w:r>
            <w:r w:rsidR="00BA023B" w:rsidRPr="00080BAF">
              <w:rPr>
                <w:rFonts w:hint="eastAsia"/>
                <w:szCs w:val="21"/>
              </w:rPr>
              <w:t>0.6\0.7/0.9</w:t>
            </w:r>
            <w:r w:rsidR="00BA023B" w:rsidRPr="00080BAF">
              <w:rPr>
                <w:rFonts w:hint="eastAsia"/>
                <w:szCs w:val="21"/>
              </w:rPr>
              <w:t>）</w:t>
            </w:r>
          </w:p>
          <w:p w:rsidR="006E042D" w:rsidRPr="00080BAF" w:rsidRDefault="00D20E1D" w:rsidP="00D20E1D">
            <w:pPr>
              <w:pStyle w:val="a3"/>
              <w:numPr>
                <w:ilvl w:val="0"/>
                <w:numId w:val="6"/>
              </w:numPr>
              <w:spacing w:line="360" w:lineRule="auto"/>
              <w:ind w:firstLineChars="0"/>
              <w:rPr>
                <w:szCs w:val="21"/>
              </w:rPr>
            </w:pPr>
            <w:r w:rsidRPr="00080BAF">
              <w:rPr>
                <w:rFonts w:hint="eastAsia"/>
                <w:szCs w:val="21"/>
              </w:rPr>
              <w:t>计算</w:t>
            </w:r>
            <w:proofErr w:type="gramStart"/>
            <w:r w:rsidRPr="00080BAF">
              <w:rPr>
                <w:rFonts w:hint="eastAsia"/>
                <w:szCs w:val="21"/>
              </w:rPr>
              <w:t>力率罚款</w:t>
            </w:r>
            <w:proofErr w:type="gramEnd"/>
            <w:r w:rsidRPr="00080BAF">
              <w:rPr>
                <w:rFonts w:hint="eastAsia"/>
                <w:szCs w:val="21"/>
              </w:rPr>
              <w:t>数</w:t>
            </w:r>
            <w:r w:rsidRPr="00080BAF">
              <w:rPr>
                <w:rFonts w:hint="eastAsia"/>
                <w:szCs w:val="21"/>
              </w:rPr>
              <w:t>=</w:t>
            </w:r>
            <w:r w:rsidRPr="00080BAF">
              <w:rPr>
                <w:rFonts w:hint="eastAsia"/>
                <w:szCs w:val="21"/>
              </w:rPr>
              <w:t>（基本电费</w:t>
            </w:r>
            <w:r w:rsidRPr="00080BAF">
              <w:rPr>
                <w:rFonts w:hint="eastAsia"/>
                <w:szCs w:val="21"/>
              </w:rPr>
              <w:t>+</w:t>
            </w:r>
            <w:r w:rsidRPr="00080BAF">
              <w:rPr>
                <w:rFonts w:hint="eastAsia"/>
                <w:szCs w:val="21"/>
              </w:rPr>
              <w:t>电量电费）×罚款比例</w:t>
            </w:r>
            <w:r w:rsidRPr="00080BAF">
              <w:rPr>
                <w:rFonts w:hint="eastAsia"/>
                <w:szCs w:val="21"/>
              </w:rPr>
              <w:t>k</w:t>
            </w:r>
            <w:r w:rsidRPr="00080BAF">
              <w:rPr>
                <w:szCs w:val="21"/>
              </w:rPr>
              <w:t xml:space="preserve"> </w:t>
            </w:r>
          </w:p>
          <w:p w:rsidR="00D20E1D" w:rsidRPr="00080BAF" w:rsidRDefault="00D20E1D" w:rsidP="00D20E1D">
            <w:pPr>
              <w:pStyle w:val="a3"/>
              <w:numPr>
                <w:ilvl w:val="0"/>
                <w:numId w:val="6"/>
              </w:numPr>
              <w:spacing w:line="360" w:lineRule="auto"/>
              <w:ind w:firstLineChars="0"/>
              <w:rPr>
                <w:szCs w:val="21"/>
              </w:rPr>
            </w:pPr>
            <w:r w:rsidRPr="00080BAF">
              <w:rPr>
                <w:rFonts w:hint="eastAsia"/>
                <w:szCs w:val="21"/>
              </w:rPr>
              <w:t>计算全市的总</w:t>
            </w:r>
            <w:proofErr w:type="gramStart"/>
            <w:r w:rsidRPr="00080BAF">
              <w:rPr>
                <w:rFonts w:hint="eastAsia"/>
                <w:szCs w:val="21"/>
              </w:rPr>
              <w:t>力率罚款</w:t>
            </w:r>
            <w:proofErr w:type="gramEnd"/>
            <w:r w:rsidRPr="00080BAF">
              <w:rPr>
                <w:rFonts w:hint="eastAsia"/>
                <w:szCs w:val="21"/>
              </w:rPr>
              <w:t>数</w:t>
            </w:r>
            <w:r w:rsidR="00A97F2F" w:rsidRPr="00080BAF">
              <w:rPr>
                <w:rFonts w:hint="eastAsia"/>
                <w:szCs w:val="21"/>
              </w:rPr>
              <w:t>、用户数、容量总数</w:t>
            </w:r>
          </w:p>
          <w:p w:rsidR="00A97F2F" w:rsidRPr="00080BAF" w:rsidRDefault="00A97F2F" w:rsidP="00A97F2F">
            <w:pPr>
              <w:pStyle w:val="a3"/>
              <w:numPr>
                <w:ilvl w:val="0"/>
                <w:numId w:val="6"/>
              </w:numPr>
              <w:spacing w:line="360" w:lineRule="auto"/>
              <w:ind w:firstLineChars="0"/>
              <w:rPr>
                <w:szCs w:val="21"/>
              </w:rPr>
            </w:pPr>
            <w:r w:rsidRPr="00080BAF">
              <w:rPr>
                <w:rFonts w:hint="eastAsia"/>
                <w:szCs w:val="21"/>
              </w:rPr>
              <w:t>判断发生罚款的计量点是否有治理价值：符合以下条件则认为有价值：</w:t>
            </w:r>
            <w:r w:rsidRPr="00080BAF">
              <w:rPr>
                <w:rFonts w:hint="eastAsia"/>
                <w:szCs w:val="21"/>
              </w:rPr>
              <w:t>A</w:t>
            </w:r>
            <w:r w:rsidRPr="00080BAF">
              <w:rPr>
                <w:rFonts w:hint="eastAsia"/>
                <w:szCs w:val="21"/>
              </w:rPr>
              <w:t>、电压等级为</w:t>
            </w:r>
            <w:r w:rsidRPr="00080BAF">
              <w:rPr>
                <w:rFonts w:hint="eastAsia"/>
                <w:szCs w:val="21"/>
              </w:rPr>
              <w:t>10kV</w:t>
            </w:r>
            <w:r w:rsidRPr="00080BAF">
              <w:rPr>
                <w:rFonts w:hint="eastAsia"/>
                <w:szCs w:val="21"/>
              </w:rPr>
              <w:t>及以下；</w:t>
            </w:r>
            <w:r w:rsidRPr="00080BAF">
              <w:rPr>
                <w:rFonts w:hint="eastAsia"/>
                <w:szCs w:val="21"/>
              </w:rPr>
              <w:t>B</w:t>
            </w:r>
            <w:r w:rsidRPr="00080BAF">
              <w:rPr>
                <w:rFonts w:hint="eastAsia"/>
                <w:szCs w:val="21"/>
              </w:rPr>
              <w:t>、罚款金额＞</w:t>
            </w:r>
            <w:r w:rsidRPr="00080BAF">
              <w:rPr>
                <w:rFonts w:hint="eastAsia"/>
                <w:szCs w:val="21"/>
              </w:rPr>
              <w:t>2000</w:t>
            </w:r>
            <w:r w:rsidRPr="00080BAF">
              <w:rPr>
                <w:rFonts w:hint="eastAsia"/>
                <w:szCs w:val="21"/>
              </w:rPr>
              <w:t>元</w:t>
            </w:r>
            <w:r w:rsidR="00BA023B" w:rsidRPr="00080BAF">
              <w:rPr>
                <w:rFonts w:hint="eastAsia"/>
                <w:szCs w:val="21"/>
              </w:rPr>
              <w:t>/</w:t>
            </w:r>
            <w:r w:rsidR="00BA023B" w:rsidRPr="00080BAF">
              <w:rPr>
                <w:rFonts w:hint="eastAsia"/>
                <w:szCs w:val="21"/>
              </w:rPr>
              <w:t>月</w:t>
            </w:r>
            <w:r w:rsidRPr="00080BAF">
              <w:rPr>
                <w:rFonts w:hint="eastAsia"/>
                <w:szCs w:val="21"/>
              </w:rPr>
              <w:t>；</w:t>
            </w:r>
            <w:r w:rsidRPr="00080BAF">
              <w:rPr>
                <w:rFonts w:hint="eastAsia"/>
                <w:szCs w:val="21"/>
              </w:rPr>
              <w:t>C</w:t>
            </w:r>
            <w:r w:rsidRPr="00080BAF">
              <w:rPr>
                <w:rFonts w:hint="eastAsia"/>
                <w:szCs w:val="21"/>
              </w:rPr>
              <w:t>、平均负载率大于</w:t>
            </w:r>
            <w:r w:rsidR="00D319DC" w:rsidRPr="00080BAF">
              <w:rPr>
                <w:rFonts w:hint="eastAsia"/>
                <w:szCs w:val="21"/>
              </w:rPr>
              <w:t>8</w:t>
            </w:r>
            <w:r w:rsidRPr="00080BAF">
              <w:rPr>
                <w:rFonts w:hint="eastAsia"/>
                <w:szCs w:val="21"/>
              </w:rPr>
              <w:t>%</w:t>
            </w:r>
            <w:r w:rsidRPr="00080BAF">
              <w:rPr>
                <w:rFonts w:hint="eastAsia"/>
                <w:szCs w:val="21"/>
              </w:rPr>
              <w:t>；</w:t>
            </w:r>
            <w:r w:rsidR="004C3E1D" w:rsidRPr="00080BAF">
              <w:rPr>
                <w:rFonts w:hint="eastAsia"/>
                <w:szCs w:val="21"/>
              </w:rPr>
              <w:t>D</w:t>
            </w:r>
            <w:r w:rsidR="004C3E1D" w:rsidRPr="00080BAF">
              <w:rPr>
                <w:rFonts w:hint="eastAsia"/>
                <w:szCs w:val="21"/>
              </w:rPr>
              <w:t>、罚款比例</w:t>
            </w:r>
            <w:r w:rsidR="004C3E1D" w:rsidRPr="00080BAF">
              <w:rPr>
                <w:rFonts w:hint="eastAsia"/>
                <w:szCs w:val="21"/>
              </w:rPr>
              <w:t>k</w:t>
            </w:r>
            <w:r w:rsidR="004C3E1D" w:rsidRPr="00080BAF">
              <w:rPr>
                <w:rFonts w:hint="eastAsia"/>
                <w:szCs w:val="21"/>
              </w:rPr>
              <w:t>≥</w:t>
            </w:r>
            <w:r w:rsidR="00D319DC" w:rsidRPr="00080BAF">
              <w:rPr>
                <w:rFonts w:hint="eastAsia"/>
                <w:szCs w:val="21"/>
              </w:rPr>
              <w:t>4</w:t>
            </w:r>
            <w:r w:rsidR="004C3E1D" w:rsidRPr="00080BAF">
              <w:rPr>
                <w:rFonts w:hint="eastAsia"/>
                <w:szCs w:val="21"/>
              </w:rPr>
              <w:t>%</w:t>
            </w:r>
          </w:p>
          <w:p w:rsidR="00D319DC" w:rsidRPr="00080BAF" w:rsidRDefault="00A97F2F" w:rsidP="00D319DC">
            <w:pPr>
              <w:pStyle w:val="a3"/>
              <w:numPr>
                <w:ilvl w:val="0"/>
                <w:numId w:val="6"/>
              </w:numPr>
              <w:spacing w:line="360" w:lineRule="auto"/>
              <w:ind w:firstLineChars="0"/>
              <w:rPr>
                <w:szCs w:val="21"/>
              </w:rPr>
            </w:pPr>
            <w:r w:rsidRPr="00080BAF">
              <w:rPr>
                <w:rFonts w:hint="eastAsia"/>
                <w:szCs w:val="21"/>
              </w:rPr>
              <w:t>统计有力</w:t>
            </w:r>
            <w:proofErr w:type="gramStart"/>
            <w:r w:rsidRPr="00080BAF">
              <w:rPr>
                <w:rFonts w:hint="eastAsia"/>
                <w:szCs w:val="21"/>
              </w:rPr>
              <w:t>率治理</w:t>
            </w:r>
            <w:proofErr w:type="gramEnd"/>
            <w:r w:rsidRPr="00080BAF">
              <w:rPr>
                <w:rFonts w:hint="eastAsia"/>
                <w:szCs w:val="21"/>
              </w:rPr>
              <w:t>价值的容量数、罚款总额和用户数</w:t>
            </w:r>
          </w:p>
        </w:tc>
        <w:tc>
          <w:tcPr>
            <w:tcW w:w="2552" w:type="dxa"/>
          </w:tcPr>
          <w:p w:rsidR="004E7909" w:rsidRPr="00080BAF" w:rsidRDefault="004C3E1D" w:rsidP="00A97F2F">
            <w:pPr>
              <w:pStyle w:val="a3"/>
              <w:numPr>
                <w:ilvl w:val="0"/>
                <w:numId w:val="7"/>
              </w:numPr>
              <w:spacing w:line="360" w:lineRule="auto"/>
              <w:ind w:firstLineChars="0"/>
              <w:rPr>
                <w:szCs w:val="21"/>
              </w:rPr>
            </w:pPr>
            <w:r w:rsidRPr="00080BAF">
              <w:rPr>
                <w:rFonts w:hint="eastAsia"/>
                <w:szCs w:val="21"/>
              </w:rPr>
              <w:lastRenderedPageBreak/>
              <w:t>分别按电压等级、用电分类、行业分类列</w:t>
            </w:r>
            <w:r w:rsidRPr="00080BAF">
              <w:rPr>
                <w:rFonts w:hint="eastAsia"/>
                <w:szCs w:val="21"/>
              </w:rPr>
              <w:lastRenderedPageBreak/>
              <w:t>出</w:t>
            </w:r>
            <w:r w:rsidR="00A97F2F" w:rsidRPr="00080BAF">
              <w:rPr>
                <w:rFonts w:hint="eastAsia"/>
                <w:szCs w:val="21"/>
              </w:rPr>
              <w:t>全市的</w:t>
            </w:r>
            <w:proofErr w:type="gramStart"/>
            <w:r w:rsidR="00A97F2F" w:rsidRPr="00080BAF">
              <w:rPr>
                <w:rFonts w:hint="eastAsia"/>
                <w:szCs w:val="21"/>
              </w:rPr>
              <w:t>力率罚款</w:t>
            </w:r>
            <w:proofErr w:type="gramEnd"/>
            <w:r w:rsidR="00A97F2F" w:rsidRPr="00080BAF">
              <w:rPr>
                <w:rFonts w:hint="eastAsia"/>
                <w:szCs w:val="21"/>
              </w:rPr>
              <w:t>数、用户数、容量数</w:t>
            </w:r>
            <w:r w:rsidR="00D319DC" w:rsidRPr="00080BAF">
              <w:rPr>
                <w:rFonts w:hint="eastAsia"/>
                <w:szCs w:val="21"/>
              </w:rPr>
              <w:t>、年总用电量</w:t>
            </w:r>
          </w:p>
          <w:p w:rsidR="00A97F2F" w:rsidRPr="00080BAF" w:rsidRDefault="00A97F2F" w:rsidP="00A97F2F">
            <w:pPr>
              <w:pStyle w:val="a3"/>
              <w:numPr>
                <w:ilvl w:val="0"/>
                <w:numId w:val="7"/>
              </w:numPr>
              <w:spacing w:line="360" w:lineRule="auto"/>
              <w:ind w:firstLineChars="0"/>
              <w:rPr>
                <w:szCs w:val="21"/>
              </w:rPr>
            </w:pPr>
            <w:r w:rsidRPr="00080BAF">
              <w:rPr>
                <w:rFonts w:hint="eastAsia"/>
                <w:szCs w:val="21"/>
              </w:rPr>
              <w:t>统计有力</w:t>
            </w:r>
            <w:proofErr w:type="gramStart"/>
            <w:r w:rsidRPr="00080BAF">
              <w:rPr>
                <w:rFonts w:hint="eastAsia"/>
                <w:szCs w:val="21"/>
              </w:rPr>
              <w:t>率治理</w:t>
            </w:r>
            <w:proofErr w:type="gramEnd"/>
            <w:r w:rsidRPr="00080BAF">
              <w:rPr>
                <w:rFonts w:hint="eastAsia"/>
                <w:szCs w:val="21"/>
              </w:rPr>
              <w:t>价值的罚款总额和用户数、容量数</w:t>
            </w:r>
            <w:r w:rsidR="00D319DC" w:rsidRPr="00080BAF">
              <w:rPr>
                <w:rFonts w:hint="eastAsia"/>
                <w:szCs w:val="21"/>
              </w:rPr>
              <w:t>、年总用电量</w:t>
            </w:r>
            <w:r w:rsidR="004C3E1D" w:rsidRPr="00080BAF">
              <w:rPr>
                <w:rFonts w:hint="eastAsia"/>
                <w:szCs w:val="21"/>
              </w:rPr>
              <w:t>（分别按电压等级、用电分类、行业分类列出）</w:t>
            </w:r>
          </w:p>
        </w:tc>
      </w:tr>
      <w:tr w:rsidR="00A97F2F" w:rsidRPr="00080BAF" w:rsidTr="00F904D6">
        <w:tc>
          <w:tcPr>
            <w:tcW w:w="1091" w:type="dxa"/>
            <w:vMerge w:val="restart"/>
          </w:tcPr>
          <w:p w:rsidR="00A97F2F" w:rsidRPr="00080BAF" w:rsidRDefault="00A97F2F" w:rsidP="00CA4574">
            <w:pPr>
              <w:spacing w:line="360" w:lineRule="auto"/>
              <w:rPr>
                <w:szCs w:val="21"/>
              </w:rPr>
            </w:pPr>
            <w:r w:rsidRPr="00080BAF">
              <w:rPr>
                <w:rFonts w:hint="eastAsia"/>
                <w:szCs w:val="21"/>
              </w:rPr>
              <w:lastRenderedPageBreak/>
              <w:t>电能质量问题用户</w:t>
            </w:r>
          </w:p>
        </w:tc>
        <w:tc>
          <w:tcPr>
            <w:tcW w:w="1286" w:type="dxa"/>
          </w:tcPr>
          <w:p w:rsidR="00A97F2F" w:rsidRPr="00080BAF" w:rsidRDefault="00A97F2F" w:rsidP="00CA4574">
            <w:pPr>
              <w:spacing w:line="360" w:lineRule="auto"/>
              <w:rPr>
                <w:szCs w:val="21"/>
              </w:rPr>
            </w:pPr>
            <w:r w:rsidRPr="00080BAF">
              <w:rPr>
                <w:rFonts w:hint="eastAsia"/>
                <w:szCs w:val="21"/>
              </w:rPr>
              <w:t>电压质量问题用户</w:t>
            </w:r>
          </w:p>
        </w:tc>
        <w:tc>
          <w:tcPr>
            <w:tcW w:w="2267" w:type="dxa"/>
          </w:tcPr>
          <w:p w:rsidR="00A97F2F" w:rsidRPr="00080BAF" w:rsidRDefault="00A97F2F" w:rsidP="00CA4574">
            <w:pPr>
              <w:spacing w:line="360" w:lineRule="auto"/>
              <w:rPr>
                <w:szCs w:val="21"/>
              </w:rPr>
            </w:pPr>
          </w:p>
        </w:tc>
        <w:tc>
          <w:tcPr>
            <w:tcW w:w="6804" w:type="dxa"/>
          </w:tcPr>
          <w:p w:rsidR="00156B0D" w:rsidRPr="0047739A" w:rsidRDefault="00A97F2F" w:rsidP="00156B0D">
            <w:pPr>
              <w:spacing w:line="360" w:lineRule="auto"/>
              <w:rPr>
                <w:ins w:id="0" w:author="Li" w:date="2016-07-04T15:28:00Z"/>
                <w:rFonts w:hint="eastAsia"/>
                <w:szCs w:val="21"/>
                <w:rPrChange w:id="1" w:author="Li" w:date="2016-07-04T15:28:00Z">
                  <w:rPr>
                    <w:ins w:id="2" w:author="Li" w:date="2016-07-04T15:28:00Z"/>
                    <w:rFonts w:hint="eastAsia"/>
                    <w:sz w:val="24"/>
                    <w:szCs w:val="24"/>
                  </w:rPr>
                </w:rPrChange>
              </w:rPr>
            </w:pPr>
            <w:r w:rsidRPr="00080BAF">
              <w:rPr>
                <w:rFonts w:hint="eastAsia"/>
                <w:szCs w:val="21"/>
              </w:rPr>
              <w:t>按照新疆的处理方法</w:t>
            </w:r>
          </w:p>
          <w:p w:rsidR="00156B0D" w:rsidRPr="003E32A9" w:rsidRDefault="00156B0D" w:rsidP="003E32A9">
            <w:pPr>
              <w:spacing w:line="360" w:lineRule="auto"/>
              <w:rPr>
                <w:ins w:id="3" w:author="Li" w:date="2016-07-04T15:28:00Z"/>
                <w:szCs w:val="21"/>
                <w:rPrChange w:id="4" w:author="Li" w:date="2016-07-04T16:49:00Z">
                  <w:rPr>
                    <w:ins w:id="5" w:author="Li" w:date="2016-07-04T15:28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6" w:author="Li" w:date="2016-07-04T16:49:00Z">
                <w:pPr>
                  <w:widowControl/>
                  <w:spacing w:line="360" w:lineRule="atLeast"/>
                  <w:jc w:val="left"/>
                </w:pPr>
              </w:pPrChange>
            </w:pPr>
            <w:ins w:id="7" w:author="Li" w:date="2016-07-04T15:28:00Z">
              <w:r w:rsidRPr="003E32A9">
                <w:rPr>
                  <w:szCs w:val="21"/>
                  <w:rPrChange w:id="8" w:author="Li" w:date="2016-07-04T16:49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危急：统计</w:t>
              </w:r>
              <w:proofErr w:type="gramStart"/>
              <w:r w:rsidRPr="003E32A9">
                <w:rPr>
                  <w:szCs w:val="21"/>
                  <w:rPrChange w:id="9" w:author="Li" w:date="2016-07-04T16:49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期内越</w:t>
              </w:r>
            </w:ins>
            <w:ins w:id="10" w:author="Li" w:date="2016-07-04T15:29:00Z">
              <w:r w:rsidR="001D2782" w:rsidRPr="003E32A9">
                <w:rPr>
                  <w:rFonts w:hint="eastAsia"/>
                  <w:szCs w:val="21"/>
                  <w:rPrChange w:id="11" w:author="Li" w:date="2016-07-04T16:49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上</w:t>
              </w:r>
              <w:proofErr w:type="gramEnd"/>
              <w:r w:rsidR="001D2782" w:rsidRPr="003E32A9">
                <w:rPr>
                  <w:rFonts w:hint="eastAsia"/>
                  <w:szCs w:val="21"/>
                  <w:rPrChange w:id="12" w:author="Li" w:date="2016-07-04T16:49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/</w:t>
              </w:r>
            </w:ins>
            <w:ins w:id="13" w:author="Li" w:date="2016-07-04T15:28:00Z">
              <w:r w:rsidRPr="003E32A9">
                <w:rPr>
                  <w:szCs w:val="21"/>
                  <w:rPrChange w:id="14" w:author="Li" w:date="2016-07-04T16:49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下限率</w:t>
              </w:r>
              <w:r w:rsidRPr="003E32A9">
                <w:rPr>
                  <w:szCs w:val="21"/>
                  <w:rPrChange w:id="15" w:author="Li" w:date="2016-07-04T16:49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≥50%</w:t>
              </w:r>
              <w:r w:rsidRPr="003E32A9">
                <w:rPr>
                  <w:szCs w:val="21"/>
                  <w:rPrChange w:id="16" w:author="Li" w:date="2016-07-04T16:49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；</w:t>
              </w:r>
            </w:ins>
          </w:p>
          <w:p w:rsidR="00156B0D" w:rsidRPr="003E32A9" w:rsidRDefault="00156B0D" w:rsidP="003E32A9">
            <w:pPr>
              <w:spacing w:line="360" w:lineRule="auto"/>
              <w:rPr>
                <w:ins w:id="17" w:author="Li" w:date="2016-07-04T15:28:00Z"/>
                <w:szCs w:val="21"/>
                <w:rPrChange w:id="18" w:author="Li" w:date="2016-07-04T16:49:00Z">
                  <w:rPr>
                    <w:ins w:id="19" w:author="Li" w:date="2016-07-04T15:28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0" w:author="Li" w:date="2016-07-04T16:49:00Z">
                <w:pPr>
                  <w:widowControl/>
                  <w:spacing w:line="360" w:lineRule="atLeast"/>
                  <w:jc w:val="left"/>
                </w:pPr>
              </w:pPrChange>
            </w:pPr>
            <w:ins w:id="21" w:author="Li" w:date="2016-07-04T15:28:00Z">
              <w:r w:rsidRPr="003E32A9">
                <w:rPr>
                  <w:szCs w:val="21"/>
                  <w:rPrChange w:id="22" w:author="Li" w:date="2016-07-04T16:49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紧急：统计</w:t>
              </w:r>
              <w:proofErr w:type="gramStart"/>
              <w:r w:rsidRPr="003E32A9">
                <w:rPr>
                  <w:szCs w:val="21"/>
                  <w:rPrChange w:id="23" w:author="Li" w:date="2016-07-04T16:49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期内越</w:t>
              </w:r>
            </w:ins>
            <w:ins w:id="24" w:author="Li" w:date="2016-07-04T15:29:00Z">
              <w:r w:rsidR="001D2782" w:rsidRPr="003E32A9">
                <w:rPr>
                  <w:rFonts w:hint="eastAsia"/>
                  <w:szCs w:val="21"/>
                  <w:rPrChange w:id="25" w:author="Li" w:date="2016-07-04T16:49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上</w:t>
              </w:r>
              <w:proofErr w:type="gramEnd"/>
              <w:r w:rsidR="001D2782" w:rsidRPr="003E32A9">
                <w:rPr>
                  <w:rFonts w:hint="eastAsia"/>
                  <w:szCs w:val="21"/>
                  <w:rPrChange w:id="26" w:author="Li" w:date="2016-07-04T16:49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/</w:t>
              </w:r>
            </w:ins>
            <w:ins w:id="27" w:author="Li" w:date="2016-07-04T15:28:00Z">
              <w:r w:rsidRPr="003E32A9">
                <w:rPr>
                  <w:szCs w:val="21"/>
                  <w:rPrChange w:id="28" w:author="Li" w:date="2016-07-04T16:49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下限率</w:t>
              </w:r>
              <w:r w:rsidRPr="003E32A9">
                <w:rPr>
                  <w:szCs w:val="21"/>
                  <w:rPrChange w:id="29" w:author="Li" w:date="2016-07-04T16:49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≥30%</w:t>
              </w:r>
              <w:r w:rsidRPr="003E32A9">
                <w:rPr>
                  <w:szCs w:val="21"/>
                  <w:rPrChange w:id="30" w:author="Li" w:date="2016-07-04T16:49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，</w:t>
              </w:r>
            </w:ins>
            <w:ins w:id="31" w:author="Li" w:date="2016-07-04T16:48:00Z">
              <w:r w:rsidR="001D207B" w:rsidRPr="003E32A9">
                <w:rPr>
                  <w:rFonts w:hint="eastAsia"/>
                  <w:szCs w:val="21"/>
                  <w:rPrChange w:id="32" w:author="Li" w:date="2016-07-04T16:49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且</w:t>
              </w:r>
            </w:ins>
            <w:ins w:id="33" w:author="Li" w:date="2016-07-04T15:28:00Z">
              <w:r w:rsidRPr="003E32A9">
                <w:rPr>
                  <w:szCs w:val="21"/>
                  <w:rPrChange w:id="34" w:author="Li" w:date="2016-07-04T16:49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＜</w:t>
              </w:r>
              <w:r w:rsidRPr="003E32A9">
                <w:rPr>
                  <w:szCs w:val="21"/>
                  <w:rPrChange w:id="35" w:author="Li" w:date="2016-07-04T16:49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50%</w:t>
              </w:r>
              <w:r w:rsidRPr="003E32A9">
                <w:rPr>
                  <w:szCs w:val="21"/>
                  <w:rPrChange w:id="36" w:author="Li" w:date="2016-07-04T16:49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；</w:t>
              </w:r>
            </w:ins>
          </w:p>
          <w:p w:rsidR="00156B0D" w:rsidRPr="003E32A9" w:rsidRDefault="00156B0D" w:rsidP="003E32A9">
            <w:pPr>
              <w:spacing w:line="360" w:lineRule="auto"/>
              <w:rPr>
                <w:ins w:id="37" w:author="Li" w:date="2016-07-04T15:28:00Z"/>
                <w:szCs w:val="21"/>
                <w:rPrChange w:id="38" w:author="Li" w:date="2016-07-04T16:49:00Z">
                  <w:rPr>
                    <w:ins w:id="39" w:author="Li" w:date="2016-07-04T15:28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0" w:author="Li" w:date="2016-07-04T16:49:00Z">
                <w:pPr>
                  <w:widowControl/>
                  <w:spacing w:line="360" w:lineRule="atLeast"/>
                  <w:jc w:val="left"/>
                </w:pPr>
              </w:pPrChange>
            </w:pPr>
            <w:ins w:id="41" w:author="Li" w:date="2016-07-04T15:28:00Z">
              <w:r w:rsidRPr="003E32A9">
                <w:rPr>
                  <w:szCs w:val="21"/>
                  <w:rPrChange w:id="42" w:author="Li" w:date="2016-07-04T16:49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严重：统计</w:t>
              </w:r>
              <w:proofErr w:type="gramStart"/>
              <w:r w:rsidRPr="003E32A9">
                <w:rPr>
                  <w:szCs w:val="21"/>
                  <w:rPrChange w:id="43" w:author="Li" w:date="2016-07-04T16:49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期内越</w:t>
              </w:r>
            </w:ins>
            <w:ins w:id="44" w:author="Li" w:date="2016-07-04T15:29:00Z">
              <w:r w:rsidR="001D2782" w:rsidRPr="003E32A9">
                <w:rPr>
                  <w:rFonts w:hint="eastAsia"/>
                  <w:szCs w:val="21"/>
                  <w:rPrChange w:id="45" w:author="Li" w:date="2016-07-04T16:49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上</w:t>
              </w:r>
              <w:proofErr w:type="gramEnd"/>
              <w:r w:rsidR="001D2782" w:rsidRPr="003E32A9">
                <w:rPr>
                  <w:rFonts w:hint="eastAsia"/>
                  <w:szCs w:val="21"/>
                  <w:rPrChange w:id="46" w:author="Li" w:date="2016-07-04T16:49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/</w:t>
              </w:r>
            </w:ins>
            <w:ins w:id="47" w:author="Li" w:date="2016-07-04T15:28:00Z">
              <w:r w:rsidRPr="003E32A9">
                <w:rPr>
                  <w:szCs w:val="21"/>
                  <w:rPrChange w:id="48" w:author="Li" w:date="2016-07-04T16:49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下限率</w:t>
              </w:r>
              <w:r w:rsidRPr="003E32A9">
                <w:rPr>
                  <w:szCs w:val="21"/>
                  <w:rPrChange w:id="49" w:author="Li" w:date="2016-07-04T16:49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≥20%</w:t>
              </w:r>
              <w:r w:rsidRPr="003E32A9">
                <w:rPr>
                  <w:szCs w:val="21"/>
                  <w:rPrChange w:id="50" w:author="Li" w:date="2016-07-04T16:49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，</w:t>
              </w:r>
            </w:ins>
            <w:ins w:id="51" w:author="Li" w:date="2016-07-04T16:48:00Z">
              <w:r w:rsidR="001D207B" w:rsidRPr="003E32A9">
                <w:rPr>
                  <w:rFonts w:hint="eastAsia"/>
                  <w:szCs w:val="21"/>
                  <w:rPrChange w:id="52" w:author="Li" w:date="2016-07-04T16:49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且</w:t>
              </w:r>
            </w:ins>
            <w:ins w:id="53" w:author="Li" w:date="2016-07-04T15:28:00Z">
              <w:r w:rsidRPr="003E32A9">
                <w:rPr>
                  <w:szCs w:val="21"/>
                  <w:rPrChange w:id="54" w:author="Li" w:date="2016-07-04T16:49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＜</w:t>
              </w:r>
              <w:r w:rsidRPr="003E32A9">
                <w:rPr>
                  <w:szCs w:val="21"/>
                  <w:rPrChange w:id="55" w:author="Li" w:date="2016-07-04T16:49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30%</w:t>
              </w:r>
              <w:r w:rsidRPr="003E32A9">
                <w:rPr>
                  <w:szCs w:val="21"/>
                  <w:rPrChange w:id="56" w:author="Li" w:date="2016-07-04T16:49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；</w:t>
              </w:r>
            </w:ins>
          </w:p>
          <w:p w:rsidR="00156B0D" w:rsidRPr="003E32A9" w:rsidRDefault="00156B0D" w:rsidP="003E32A9">
            <w:pPr>
              <w:spacing w:line="360" w:lineRule="auto"/>
              <w:rPr>
                <w:szCs w:val="21"/>
              </w:rPr>
            </w:pPr>
            <w:ins w:id="57" w:author="Li" w:date="2016-07-04T15:28:00Z">
              <w:r w:rsidRPr="003E32A9">
                <w:rPr>
                  <w:szCs w:val="21"/>
                  <w:rPrChange w:id="58" w:author="Li" w:date="2016-07-04T16:49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一般：统计</w:t>
              </w:r>
              <w:proofErr w:type="gramStart"/>
              <w:r w:rsidRPr="003E32A9">
                <w:rPr>
                  <w:szCs w:val="21"/>
                  <w:rPrChange w:id="59" w:author="Li" w:date="2016-07-04T16:49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期内越</w:t>
              </w:r>
            </w:ins>
            <w:ins w:id="60" w:author="Li" w:date="2016-07-04T15:29:00Z">
              <w:r w:rsidR="001D2782" w:rsidRPr="003E32A9">
                <w:rPr>
                  <w:rFonts w:hint="eastAsia"/>
                  <w:szCs w:val="21"/>
                  <w:rPrChange w:id="61" w:author="Li" w:date="2016-07-04T16:49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上</w:t>
              </w:r>
              <w:proofErr w:type="gramEnd"/>
              <w:r w:rsidR="001D2782" w:rsidRPr="003E32A9">
                <w:rPr>
                  <w:rFonts w:hint="eastAsia"/>
                  <w:szCs w:val="21"/>
                  <w:rPrChange w:id="62" w:author="Li" w:date="2016-07-04T16:49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/</w:t>
              </w:r>
            </w:ins>
            <w:ins w:id="63" w:author="Li" w:date="2016-07-04T15:28:00Z">
              <w:r w:rsidRPr="003E32A9">
                <w:rPr>
                  <w:szCs w:val="21"/>
                  <w:rPrChange w:id="64" w:author="Li" w:date="2016-07-04T16:49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下限率</w:t>
              </w:r>
              <w:r w:rsidRPr="003E32A9">
                <w:rPr>
                  <w:szCs w:val="21"/>
                  <w:rPrChange w:id="65" w:author="Li" w:date="2016-07-04T16:49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≥10%</w:t>
              </w:r>
              <w:r w:rsidRPr="003E32A9">
                <w:rPr>
                  <w:szCs w:val="21"/>
                  <w:rPrChange w:id="66" w:author="Li" w:date="2016-07-04T16:49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，</w:t>
              </w:r>
            </w:ins>
            <w:ins w:id="67" w:author="Li" w:date="2016-07-04T16:48:00Z">
              <w:r w:rsidR="001D207B" w:rsidRPr="003E32A9">
                <w:rPr>
                  <w:rFonts w:hint="eastAsia"/>
                  <w:szCs w:val="21"/>
                  <w:rPrChange w:id="68" w:author="Li" w:date="2016-07-04T16:49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且</w:t>
              </w:r>
            </w:ins>
            <w:ins w:id="69" w:author="Li" w:date="2016-07-04T15:28:00Z">
              <w:r w:rsidRPr="003E32A9">
                <w:rPr>
                  <w:szCs w:val="21"/>
                  <w:rPrChange w:id="70" w:author="Li" w:date="2016-07-04T16:49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＜</w:t>
              </w:r>
              <w:r w:rsidRPr="003E32A9">
                <w:rPr>
                  <w:szCs w:val="21"/>
                  <w:rPrChange w:id="71" w:author="Li" w:date="2016-07-04T16:49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20%</w:t>
              </w:r>
              <w:r w:rsidRPr="003E32A9">
                <w:rPr>
                  <w:szCs w:val="21"/>
                  <w:rPrChange w:id="72" w:author="Li" w:date="2016-07-04T16:49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。</w:t>
              </w:r>
            </w:ins>
          </w:p>
        </w:tc>
        <w:tc>
          <w:tcPr>
            <w:tcW w:w="2552" w:type="dxa"/>
          </w:tcPr>
          <w:p w:rsidR="00A97F2F" w:rsidRPr="00080BAF" w:rsidRDefault="000E3C96" w:rsidP="000E3C96">
            <w:pPr>
              <w:pStyle w:val="a3"/>
              <w:numPr>
                <w:ilvl w:val="0"/>
                <w:numId w:val="11"/>
              </w:numPr>
              <w:spacing w:line="360" w:lineRule="auto"/>
              <w:ind w:firstLineChars="0"/>
              <w:rPr>
                <w:szCs w:val="21"/>
              </w:rPr>
            </w:pPr>
            <w:r w:rsidRPr="00080BAF">
              <w:rPr>
                <w:rFonts w:hint="eastAsia"/>
                <w:szCs w:val="21"/>
              </w:rPr>
              <w:t>低电压问题的用户数、总容量</w:t>
            </w:r>
            <w:r w:rsidR="00D319DC" w:rsidRPr="00080BAF">
              <w:rPr>
                <w:rFonts w:hint="eastAsia"/>
                <w:szCs w:val="21"/>
              </w:rPr>
              <w:t>、年总用电量（分别按电压等级、用电分类、行业分类列出）</w:t>
            </w:r>
          </w:p>
          <w:p w:rsidR="000E3C96" w:rsidRPr="00080BAF" w:rsidRDefault="000E3C96" w:rsidP="000E3C96">
            <w:pPr>
              <w:pStyle w:val="a3"/>
              <w:numPr>
                <w:ilvl w:val="0"/>
                <w:numId w:val="11"/>
              </w:numPr>
              <w:spacing w:line="360" w:lineRule="auto"/>
              <w:ind w:firstLineChars="0"/>
              <w:rPr>
                <w:szCs w:val="21"/>
              </w:rPr>
            </w:pPr>
            <w:r w:rsidRPr="00080BAF">
              <w:rPr>
                <w:rFonts w:hint="eastAsia"/>
                <w:szCs w:val="21"/>
              </w:rPr>
              <w:lastRenderedPageBreak/>
              <w:t>高电压问题的用户数、总容量</w:t>
            </w:r>
            <w:r w:rsidR="00D319DC" w:rsidRPr="00080BAF">
              <w:rPr>
                <w:rFonts w:hint="eastAsia"/>
                <w:szCs w:val="21"/>
              </w:rPr>
              <w:t>、年总用电量（分别按电压等级、用电分类、行业分类列出）</w:t>
            </w:r>
          </w:p>
        </w:tc>
      </w:tr>
      <w:tr w:rsidR="00D319DC" w:rsidRPr="00080BAF" w:rsidTr="00F904D6">
        <w:tc>
          <w:tcPr>
            <w:tcW w:w="1091" w:type="dxa"/>
            <w:vMerge/>
          </w:tcPr>
          <w:p w:rsidR="00D319DC" w:rsidRPr="00080BAF" w:rsidRDefault="00D319DC" w:rsidP="00CA4574">
            <w:pPr>
              <w:spacing w:line="360" w:lineRule="auto"/>
              <w:rPr>
                <w:szCs w:val="21"/>
              </w:rPr>
            </w:pPr>
          </w:p>
        </w:tc>
        <w:tc>
          <w:tcPr>
            <w:tcW w:w="1286" w:type="dxa"/>
          </w:tcPr>
          <w:p w:rsidR="00D319DC" w:rsidRPr="00080BAF" w:rsidRDefault="00D319DC" w:rsidP="00EF14F4">
            <w:pPr>
              <w:spacing w:line="360" w:lineRule="auto"/>
              <w:rPr>
                <w:szCs w:val="21"/>
              </w:rPr>
            </w:pPr>
            <w:r w:rsidRPr="00080BAF">
              <w:rPr>
                <w:rFonts w:hint="eastAsia"/>
                <w:szCs w:val="21"/>
              </w:rPr>
              <w:t>三相不平衡用户</w:t>
            </w:r>
          </w:p>
        </w:tc>
        <w:tc>
          <w:tcPr>
            <w:tcW w:w="2267" w:type="dxa"/>
          </w:tcPr>
          <w:p w:rsidR="00D319DC" w:rsidRPr="00080BAF" w:rsidRDefault="00D319DC" w:rsidP="00EF14F4">
            <w:pPr>
              <w:spacing w:line="360" w:lineRule="auto"/>
              <w:rPr>
                <w:szCs w:val="21"/>
              </w:rPr>
            </w:pPr>
          </w:p>
        </w:tc>
        <w:tc>
          <w:tcPr>
            <w:tcW w:w="6804" w:type="dxa"/>
          </w:tcPr>
          <w:p w:rsidR="00D319DC" w:rsidRPr="00080BAF" w:rsidRDefault="00C57972" w:rsidP="00C57972">
            <w:pPr>
              <w:pStyle w:val="a3"/>
              <w:numPr>
                <w:ilvl w:val="0"/>
                <w:numId w:val="16"/>
              </w:numPr>
              <w:spacing w:line="360" w:lineRule="auto"/>
              <w:ind w:firstLineChars="0"/>
              <w:rPr>
                <w:szCs w:val="21"/>
              </w:rPr>
            </w:pPr>
            <w:r w:rsidRPr="00080BAF">
              <w:rPr>
                <w:rFonts w:hint="eastAsia"/>
                <w:szCs w:val="21"/>
              </w:rPr>
              <w:t>统计单个用户平均负载率，平均负载率小于</w:t>
            </w:r>
            <w:r w:rsidRPr="00080BAF">
              <w:rPr>
                <w:rFonts w:hint="eastAsia"/>
                <w:szCs w:val="21"/>
              </w:rPr>
              <w:t>10%</w:t>
            </w:r>
            <w:r w:rsidRPr="00080BAF">
              <w:rPr>
                <w:rFonts w:hint="eastAsia"/>
                <w:szCs w:val="21"/>
              </w:rPr>
              <w:t>则舍弃；</w:t>
            </w:r>
          </w:p>
          <w:p w:rsidR="00C57972" w:rsidRPr="00080BAF" w:rsidRDefault="00C57972" w:rsidP="00C57972">
            <w:pPr>
              <w:pStyle w:val="a3"/>
              <w:numPr>
                <w:ilvl w:val="0"/>
                <w:numId w:val="16"/>
              </w:numPr>
              <w:spacing w:line="360" w:lineRule="auto"/>
              <w:ind w:firstLineChars="0"/>
              <w:rPr>
                <w:szCs w:val="21"/>
              </w:rPr>
            </w:pPr>
            <w:r w:rsidRPr="00080BAF">
              <w:rPr>
                <w:rFonts w:hint="eastAsia"/>
                <w:szCs w:val="21"/>
              </w:rPr>
              <w:t>统计三相不平衡度：</w:t>
            </w:r>
            <w:r w:rsidRPr="00080BAF">
              <w:rPr>
                <w:rFonts w:hint="eastAsia"/>
                <w:szCs w:val="21"/>
              </w:rPr>
              <w:t>A</w:t>
            </w:r>
            <w:r w:rsidRPr="00080BAF">
              <w:rPr>
                <w:rFonts w:hint="eastAsia"/>
                <w:szCs w:val="21"/>
              </w:rPr>
              <w:t>、计算按时间点的负载率，负载率小于</w:t>
            </w:r>
            <w:r w:rsidRPr="00080BAF">
              <w:rPr>
                <w:rFonts w:hint="eastAsia"/>
                <w:szCs w:val="21"/>
              </w:rPr>
              <w:t>20%</w:t>
            </w:r>
            <w:r w:rsidRPr="00080BAF">
              <w:rPr>
                <w:rFonts w:hint="eastAsia"/>
                <w:szCs w:val="21"/>
              </w:rPr>
              <w:t>的点，则不统计；</w:t>
            </w:r>
            <w:r w:rsidRPr="00080BAF">
              <w:rPr>
                <w:rFonts w:hint="eastAsia"/>
                <w:szCs w:val="21"/>
              </w:rPr>
              <w:t>B</w:t>
            </w:r>
            <w:r w:rsidRPr="00080BAF">
              <w:rPr>
                <w:rFonts w:hint="eastAsia"/>
                <w:szCs w:val="21"/>
              </w:rPr>
              <w:t>、不平衡度</w:t>
            </w:r>
            <w:r w:rsidRPr="00080BAF">
              <w:rPr>
                <w:rFonts w:hint="eastAsia"/>
                <w:szCs w:val="21"/>
              </w:rPr>
              <w:t>=</w:t>
            </w:r>
            <w:r w:rsidRPr="00080BAF">
              <w:rPr>
                <w:rFonts w:hint="eastAsia"/>
                <w:szCs w:val="21"/>
              </w:rPr>
              <w:t>（</w:t>
            </w:r>
            <w:r w:rsidRPr="00080BAF">
              <w:rPr>
                <w:rFonts w:hint="eastAsia"/>
                <w:szCs w:val="21"/>
              </w:rPr>
              <w:t>Imax-</w:t>
            </w:r>
            <w:proofErr w:type="spellStart"/>
            <w:r w:rsidRPr="00080BAF">
              <w:rPr>
                <w:rFonts w:hint="eastAsia"/>
                <w:szCs w:val="21"/>
              </w:rPr>
              <w:t>Imin</w:t>
            </w:r>
            <w:proofErr w:type="spellEnd"/>
            <w:r w:rsidRPr="00080BAF">
              <w:rPr>
                <w:rFonts w:hint="eastAsia"/>
                <w:szCs w:val="21"/>
              </w:rPr>
              <w:t>）</w:t>
            </w:r>
            <w:r w:rsidRPr="00080BAF">
              <w:rPr>
                <w:rFonts w:hint="eastAsia"/>
                <w:szCs w:val="21"/>
              </w:rPr>
              <w:t>/</w:t>
            </w:r>
            <w:proofErr w:type="spellStart"/>
            <w:r w:rsidRPr="00080BAF">
              <w:rPr>
                <w:rFonts w:hint="eastAsia"/>
                <w:szCs w:val="21"/>
              </w:rPr>
              <w:t>Iavg</w:t>
            </w:r>
            <w:proofErr w:type="spellEnd"/>
            <w:r w:rsidRPr="00080BAF">
              <w:rPr>
                <w:rFonts w:hint="eastAsia"/>
                <w:szCs w:val="21"/>
              </w:rPr>
              <w:t>；</w:t>
            </w:r>
            <w:r w:rsidRPr="00080BAF">
              <w:rPr>
                <w:rFonts w:hint="eastAsia"/>
                <w:szCs w:val="21"/>
              </w:rPr>
              <w:t>C</w:t>
            </w:r>
            <w:r w:rsidRPr="00080BAF">
              <w:rPr>
                <w:rFonts w:hint="eastAsia"/>
                <w:szCs w:val="21"/>
              </w:rPr>
              <w:t>、计算不平衡度的算术平均值，作为结果；</w:t>
            </w:r>
            <w:r w:rsidRPr="00080BAF">
              <w:rPr>
                <w:rFonts w:hint="eastAsia"/>
                <w:szCs w:val="21"/>
              </w:rPr>
              <w:t xml:space="preserve"> </w:t>
            </w:r>
          </w:p>
          <w:p w:rsidR="00C57972" w:rsidRPr="00080BAF" w:rsidRDefault="00C57972" w:rsidP="00917F84">
            <w:pPr>
              <w:pStyle w:val="a3"/>
              <w:numPr>
                <w:ilvl w:val="0"/>
                <w:numId w:val="16"/>
              </w:numPr>
              <w:spacing w:line="360" w:lineRule="auto"/>
              <w:ind w:firstLineChars="0"/>
              <w:rPr>
                <w:szCs w:val="21"/>
              </w:rPr>
            </w:pPr>
            <w:r w:rsidRPr="00080BAF">
              <w:rPr>
                <w:rFonts w:hint="eastAsia"/>
                <w:szCs w:val="21"/>
              </w:rPr>
              <w:t>统计全市按照</w:t>
            </w:r>
            <w:proofErr w:type="gramStart"/>
            <w:r w:rsidRPr="00080BAF">
              <w:rPr>
                <w:rFonts w:hint="eastAsia"/>
                <w:szCs w:val="21"/>
              </w:rPr>
              <w:t>【</w:t>
            </w:r>
            <w:proofErr w:type="gramEnd"/>
            <w:r w:rsidRPr="00080BAF">
              <w:rPr>
                <w:rFonts w:hint="eastAsia"/>
                <w:szCs w:val="21"/>
              </w:rPr>
              <w:t>15%~30%</w:t>
            </w:r>
            <w:r w:rsidRPr="00080BAF">
              <w:rPr>
                <w:rFonts w:hint="eastAsia"/>
                <w:szCs w:val="21"/>
              </w:rPr>
              <w:t>），</w:t>
            </w:r>
            <w:proofErr w:type="gramStart"/>
            <w:r w:rsidRPr="00080BAF">
              <w:rPr>
                <w:rFonts w:hint="eastAsia"/>
                <w:szCs w:val="21"/>
              </w:rPr>
              <w:t>【</w:t>
            </w:r>
            <w:proofErr w:type="gramEnd"/>
            <w:r w:rsidRPr="00080BAF">
              <w:rPr>
                <w:rFonts w:hint="eastAsia"/>
                <w:szCs w:val="21"/>
              </w:rPr>
              <w:t>３０％～５０），大于</w:t>
            </w:r>
            <w:r w:rsidRPr="00080BAF">
              <w:rPr>
                <w:rFonts w:hint="eastAsia"/>
                <w:szCs w:val="21"/>
              </w:rPr>
              <w:t>50%</w:t>
            </w:r>
            <w:r w:rsidRPr="00080BAF">
              <w:rPr>
                <w:rFonts w:hint="eastAsia"/>
                <w:szCs w:val="21"/>
              </w:rPr>
              <w:t>划分严重等级</w:t>
            </w:r>
          </w:p>
        </w:tc>
        <w:tc>
          <w:tcPr>
            <w:tcW w:w="2552" w:type="dxa"/>
          </w:tcPr>
          <w:p w:rsidR="00D319DC" w:rsidRPr="00080BAF" w:rsidRDefault="00D319DC" w:rsidP="00EF14F4">
            <w:pPr>
              <w:spacing w:line="360" w:lineRule="auto"/>
              <w:rPr>
                <w:szCs w:val="21"/>
              </w:rPr>
            </w:pPr>
            <w:r w:rsidRPr="00080BAF">
              <w:rPr>
                <w:rFonts w:hint="eastAsia"/>
                <w:szCs w:val="21"/>
              </w:rPr>
              <w:t>三相不平衡的用户数、总容量</w:t>
            </w:r>
          </w:p>
        </w:tc>
      </w:tr>
      <w:tr w:rsidR="00D319DC" w:rsidRPr="00080BAF" w:rsidTr="00F904D6">
        <w:tc>
          <w:tcPr>
            <w:tcW w:w="1091" w:type="dxa"/>
            <w:vMerge/>
          </w:tcPr>
          <w:p w:rsidR="00D319DC" w:rsidRPr="00080BAF" w:rsidRDefault="00D319DC" w:rsidP="00CA4574">
            <w:pPr>
              <w:spacing w:line="360" w:lineRule="auto"/>
              <w:rPr>
                <w:szCs w:val="21"/>
              </w:rPr>
            </w:pPr>
          </w:p>
        </w:tc>
        <w:tc>
          <w:tcPr>
            <w:tcW w:w="1286" w:type="dxa"/>
          </w:tcPr>
          <w:p w:rsidR="00D319DC" w:rsidRPr="00847245" w:rsidRDefault="00080BAF" w:rsidP="00CA4574">
            <w:pPr>
              <w:spacing w:line="360" w:lineRule="auto"/>
              <w:rPr>
                <w:color w:val="FF0000"/>
                <w:szCs w:val="21"/>
                <w:highlight w:val="yellow"/>
              </w:rPr>
            </w:pPr>
            <w:r w:rsidRPr="00847245">
              <w:rPr>
                <w:rFonts w:hint="eastAsia"/>
                <w:color w:val="FF0000"/>
                <w:szCs w:val="21"/>
                <w:highlight w:val="yellow"/>
              </w:rPr>
              <w:t>电压</w:t>
            </w:r>
            <w:r w:rsidRPr="00847245">
              <w:rPr>
                <w:rFonts w:hint="eastAsia"/>
                <w:color w:val="FF0000"/>
                <w:szCs w:val="21"/>
                <w:highlight w:val="yellow"/>
              </w:rPr>
              <w:t>&amp;</w:t>
            </w:r>
            <w:r w:rsidRPr="00847245">
              <w:rPr>
                <w:rFonts w:hint="eastAsia"/>
                <w:color w:val="FF0000"/>
                <w:szCs w:val="21"/>
                <w:highlight w:val="yellow"/>
              </w:rPr>
              <w:t>不平衡</w:t>
            </w:r>
          </w:p>
        </w:tc>
        <w:tc>
          <w:tcPr>
            <w:tcW w:w="2267" w:type="dxa"/>
          </w:tcPr>
          <w:p w:rsidR="00D319DC" w:rsidRPr="00847245" w:rsidRDefault="00D319DC" w:rsidP="00CA4574">
            <w:pPr>
              <w:spacing w:line="360" w:lineRule="auto"/>
              <w:rPr>
                <w:color w:val="FF0000"/>
                <w:szCs w:val="21"/>
                <w:highlight w:val="yellow"/>
              </w:rPr>
            </w:pPr>
          </w:p>
        </w:tc>
        <w:tc>
          <w:tcPr>
            <w:tcW w:w="6804" w:type="dxa"/>
          </w:tcPr>
          <w:p w:rsidR="00EF14F4" w:rsidRPr="00BC65AC" w:rsidRDefault="00917F84" w:rsidP="00BC65AC">
            <w:pPr>
              <w:pStyle w:val="a3"/>
              <w:numPr>
                <w:ilvl w:val="0"/>
                <w:numId w:val="18"/>
              </w:numPr>
              <w:spacing w:line="360" w:lineRule="auto"/>
              <w:ind w:firstLineChars="0"/>
              <w:rPr>
                <w:ins w:id="73" w:author="Li" w:date="2016-07-04T15:22:00Z"/>
                <w:szCs w:val="21"/>
                <w:rPrChange w:id="74" w:author="Li" w:date="2016-07-04T16:45:00Z">
                  <w:rPr>
                    <w:ins w:id="75" w:author="Li" w:date="2016-07-04T15:22:00Z"/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pPrChange w:id="76" w:author="Li" w:date="2016-07-04T16:45:00Z">
                <w:pPr>
                  <w:widowControl/>
                  <w:spacing w:line="360" w:lineRule="atLeast"/>
                  <w:jc w:val="left"/>
                </w:pPr>
              </w:pPrChange>
            </w:pPr>
            <w:ins w:id="77" w:author="Li" w:date="2016-07-04T15:30:00Z">
              <w:r w:rsidRPr="00BC65AC">
                <w:rPr>
                  <w:rFonts w:hint="eastAsia"/>
                  <w:szCs w:val="21"/>
                  <w:rPrChange w:id="78" w:author="Li" w:date="2016-07-04T16:45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只统计额定容量</w:t>
              </w:r>
              <w:r w:rsidRPr="00BC65AC">
                <w:rPr>
                  <w:rFonts w:hint="eastAsia"/>
                  <w:szCs w:val="21"/>
                  <w:rPrChange w:id="79" w:author="Li" w:date="2016-07-04T16:45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&gt;=315kVA</w:t>
              </w:r>
              <w:r w:rsidRPr="00BC65AC">
                <w:rPr>
                  <w:rFonts w:hint="eastAsia"/>
                  <w:szCs w:val="21"/>
                  <w:rPrChange w:id="80" w:author="Li" w:date="2016-07-04T16:45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的用户</w:t>
              </w:r>
            </w:ins>
          </w:p>
          <w:p w:rsidR="00E07202" w:rsidRPr="00847245" w:rsidRDefault="00461ED5" w:rsidP="009A7567">
            <w:pPr>
              <w:pStyle w:val="a3"/>
              <w:numPr>
                <w:ilvl w:val="0"/>
                <w:numId w:val="18"/>
              </w:numPr>
              <w:spacing w:line="360" w:lineRule="auto"/>
              <w:ind w:firstLineChars="0"/>
              <w:rPr>
                <w:color w:val="FF0000"/>
                <w:szCs w:val="21"/>
                <w:highlight w:val="yellow"/>
              </w:rPr>
              <w:pPrChange w:id="81" w:author="Li" w:date="2016-07-04T16:46:00Z">
                <w:pPr>
                  <w:spacing w:line="360" w:lineRule="auto"/>
                </w:pPr>
              </w:pPrChange>
            </w:pPr>
            <w:ins w:id="82" w:author="Li" w:date="2016-07-04T15:36:00Z">
              <w:r w:rsidRPr="00BC65AC">
                <w:rPr>
                  <w:rFonts w:hint="eastAsia"/>
                  <w:szCs w:val="21"/>
                  <w:rPrChange w:id="83" w:author="Li" w:date="2016-07-04T16:45:00Z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</w:rPrChange>
                </w:rPr>
                <w:t>统计</w:t>
              </w:r>
            </w:ins>
            <w:ins w:id="84" w:author="Li" w:date="2016-07-04T15:22:00Z">
              <w:r w:rsidR="00EF14F4" w:rsidRPr="00BC65AC">
                <w:rPr>
                  <w:szCs w:val="21"/>
                  <w:rPrChange w:id="85" w:author="Li" w:date="2016-07-04T16:45:00Z"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rPrChange>
                </w:rPr>
                <w:t>不平衡度为</w:t>
              </w:r>
              <w:r w:rsidR="00076D98" w:rsidRPr="00BC65AC">
                <w:rPr>
                  <w:szCs w:val="21"/>
                  <w:rPrChange w:id="86" w:author="Li" w:date="2016-07-04T16:45:00Z"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rPrChange>
                </w:rPr>
                <w:t>(</w:t>
              </w:r>
              <w:r w:rsidR="00EF14F4" w:rsidRPr="00BC65AC">
                <w:rPr>
                  <w:szCs w:val="21"/>
                  <w:rPrChange w:id="87" w:author="Li" w:date="2016-07-04T16:45:00Z"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rPrChange>
                </w:rPr>
                <w:t>15</w:t>
              </w:r>
            </w:ins>
            <w:ins w:id="88" w:author="Li" w:date="2016-07-04T15:35:00Z">
              <w:r w:rsidR="00076D98" w:rsidRPr="00BC65AC">
                <w:rPr>
                  <w:rFonts w:hint="eastAsia"/>
                  <w:szCs w:val="21"/>
                  <w:rPrChange w:id="89" w:author="Li" w:date="2016-07-04T16:45:00Z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</w:rPrChange>
                </w:rPr>
                <w:t>%</w:t>
              </w:r>
            </w:ins>
            <w:ins w:id="90" w:author="Li" w:date="2016-07-04T15:22:00Z">
              <w:r w:rsidR="00076D98" w:rsidRPr="00BC65AC">
                <w:rPr>
                  <w:szCs w:val="21"/>
                  <w:rPrChange w:id="91" w:author="Li" w:date="2016-07-04T16:45:00Z"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rPrChange>
                </w:rPr>
                <w:t xml:space="preserve">, </w:t>
              </w:r>
              <w:r w:rsidR="00EF14F4" w:rsidRPr="00BC65AC">
                <w:rPr>
                  <w:szCs w:val="21"/>
                  <w:rPrChange w:id="92" w:author="Li" w:date="2016-07-04T16:45:00Z"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rPrChange>
                </w:rPr>
                <w:t>3</w:t>
              </w:r>
            </w:ins>
            <w:ins w:id="93" w:author="Li" w:date="2016-07-04T15:35:00Z">
              <w:r w:rsidR="00076D98" w:rsidRPr="00BC65AC">
                <w:rPr>
                  <w:rFonts w:hint="eastAsia"/>
                  <w:szCs w:val="21"/>
                  <w:rPrChange w:id="94" w:author="Li" w:date="2016-07-04T16:45:00Z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</w:rPrChange>
                </w:rPr>
                <w:t>0%</w:t>
              </w:r>
            </w:ins>
            <w:ins w:id="95" w:author="Li" w:date="2016-07-04T15:22:00Z">
              <w:r w:rsidR="00EF14F4" w:rsidRPr="00BC65AC">
                <w:rPr>
                  <w:szCs w:val="21"/>
                  <w:rPrChange w:id="96" w:author="Li" w:date="2016-07-04T16:45:00Z"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rPrChange>
                </w:rPr>
                <w:t>]</w:t>
              </w:r>
            </w:ins>
            <w:ins w:id="97" w:author="Li" w:date="2016-07-04T15:34:00Z">
              <w:r w:rsidR="00076D98" w:rsidRPr="00BC65AC">
                <w:rPr>
                  <w:rFonts w:hint="eastAsia"/>
                  <w:szCs w:val="21"/>
                  <w:rPrChange w:id="98" w:author="Li" w:date="2016-07-04T16:45:00Z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</w:rPrChange>
                </w:rPr>
                <w:t>，</w:t>
              </w:r>
            </w:ins>
            <w:ins w:id="99" w:author="Li" w:date="2016-07-04T15:35:00Z">
              <w:r w:rsidR="00076D98" w:rsidRPr="00BC65AC">
                <w:rPr>
                  <w:rFonts w:hint="eastAsia"/>
                  <w:szCs w:val="21"/>
                  <w:rPrChange w:id="100" w:author="Li" w:date="2016-07-04T16:45:00Z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</w:rPrChange>
                </w:rPr>
                <w:t>[30%</w:t>
              </w:r>
              <w:r w:rsidR="00076D98" w:rsidRPr="00BC65AC">
                <w:rPr>
                  <w:rFonts w:hint="eastAsia"/>
                  <w:szCs w:val="21"/>
                  <w:rPrChange w:id="101" w:author="Li" w:date="2016-07-04T16:45:00Z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</w:rPrChange>
                </w:rPr>
                <w:t>，</w:t>
              </w:r>
              <w:r w:rsidR="00076D98" w:rsidRPr="00BC65AC">
                <w:rPr>
                  <w:rFonts w:hint="eastAsia"/>
                  <w:szCs w:val="21"/>
                  <w:rPrChange w:id="102" w:author="Li" w:date="2016-07-04T16:45:00Z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</w:rPrChange>
                </w:rPr>
                <w:t>50%</w:t>
              </w:r>
              <w:r w:rsidR="00076D98" w:rsidRPr="00BC65AC">
                <w:rPr>
                  <w:rFonts w:hint="eastAsia"/>
                  <w:szCs w:val="21"/>
                  <w:rPrChange w:id="103" w:author="Li" w:date="2016-07-04T16:45:00Z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</w:rPrChange>
                </w:rPr>
                <w:t>)</w:t>
              </w:r>
            </w:ins>
            <w:ins w:id="104" w:author="Li" w:date="2016-07-04T16:46:00Z">
              <w:r w:rsidR="005811FA">
                <w:rPr>
                  <w:rFonts w:hint="eastAsia"/>
                  <w:szCs w:val="21"/>
                </w:rPr>
                <w:t>和</w:t>
              </w:r>
            </w:ins>
            <w:ins w:id="105" w:author="Li" w:date="2016-07-04T15:35:00Z">
              <w:r w:rsidR="00076D98" w:rsidRPr="00BC65AC">
                <w:rPr>
                  <w:rFonts w:hint="eastAsia"/>
                  <w:szCs w:val="21"/>
                  <w:rPrChange w:id="106" w:author="Li" w:date="2016-07-04T16:45:00Z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</w:rPrChange>
                </w:rPr>
                <w:t>50%</w:t>
              </w:r>
            </w:ins>
            <w:ins w:id="107" w:author="Li" w:date="2016-07-04T15:36:00Z">
              <w:r w:rsidR="00076D98" w:rsidRPr="00BC65AC">
                <w:rPr>
                  <w:rFonts w:hint="eastAsia"/>
                  <w:szCs w:val="21"/>
                  <w:rPrChange w:id="108" w:author="Li" w:date="2016-07-04T16:45:00Z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</w:rPrChange>
                </w:rPr>
                <w:t>以上</w:t>
              </w:r>
            </w:ins>
            <w:ins w:id="109" w:author="Li" w:date="2016-07-04T15:22:00Z">
              <w:r w:rsidR="00EF14F4" w:rsidRPr="00BC65AC">
                <w:rPr>
                  <w:szCs w:val="21"/>
                  <w:rPrChange w:id="110" w:author="Li" w:date="2016-07-04T16:45:00Z"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rPrChange>
                </w:rPr>
                <w:t>时，高</w:t>
              </w:r>
            </w:ins>
            <w:ins w:id="111" w:author="Li" w:date="2016-07-04T16:46:00Z">
              <w:r w:rsidR="00A07259">
                <w:rPr>
                  <w:rFonts w:hint="eastAsia"/>
                  <w:szCs w:val="21"/>
                </w:rPr>
                <w:t>/</w:t>
              </w:r>
              <w:r w:rsidR="00A07259">
                <w:rPr>
                  <w:rFonts w:hint="eastAsia"/>
                  <w:szCs w:val="21"/>
                </w:rPr>
                <w:t>低</w:t>
              </w:r>
            </w:ins>
            <w:ins w:id="112" w:author="Li" w:date="2016-07-04T15:22:00Z">
              <w:r w:rsidR="00EF14F4" w:rsidRPr="00BC65AC">
                <w:rPr>
                  <w:szCs w:val="21"/>
                  <w:rPrChange w:id="113" w:author="Li" w:date="2016-07-04T16:45:00Z">
                    <w:rPr>
                      <w:rFonts w:ascii="宋体" w:eastAsia="宋体" w:hAnsi="宋体" w:cs="宋体"/>
                      <w:color w:val="333333"/>
                      <w:kern w:val="0"/>
                      <w:sz w:val="18"/>
                      <w:szCs w:val="18"/>
                    </w:rPr>
                  </w:rPrChange>
                </w:rPr>
                <w:t>电压情况</w:t>
              </w:r>
            </w:ins>
            <w:ins w:id="114" w:author="Li" w:date="2016-07-04T16:43:00Z">
              <w:r w:rsidR="006E6F8F" w:rsidRPr="00BC65AC">
                <w:rPr>
                  <w:rFonts w:hint="eastAsia"/>
                  <w:szCs w:val="21"/>
                  <w:rPrChange w:id="115" w:author="Li" w:date="2016-07-04T16:45:00Z">
                    <w:rPr>
                      <w:rFonts w:ascii="宋体" w:eastAsia="宋体" w:hAnsi="宋体" w:cs="宋体" w:hint="eastAsia"/>
                      <w:color w:val="333333"/>
                      <w:kern w:val="0"/>
                      <w:sz w:val="18"/>
                      <w:szCs w:val="18"/>
                    </w:rPr>
                  </w:rPrChange>
                </w:rPr>
                <w:t>。</w:t>
              </w:r>
            </w:ins>
          </w:p>
        </w:tc>
        <w:tc>
          <w:tcPr>
            <w:tcW w:w="2552" w:type="dxa"/>
          </w:tcPr>
          <w:p w:rsidR="00BF0227" w:rsidRDefault="00BF0227" w:rsidP="00BF0227">
            <w:pPr>
              <w:pStyle w:val="a3"/>
              <w:numPr>
                <w:ilvl w:val="0"/>
                <w:numId w:val="17"/>
              </w:numPr>
              <w:spacing w:line="360" w:lineRule="auto"/>
              <w:ind w:firstLineChars="0"/>
              <w:rPr>
                <w:ins w:id="116" w:author="Li" w:date="2016-07-04T16:47:00Z"/>
                <w:rFonts w:hint="eastAsia"/>
                <w:szCs w:val="21"/>
              </w:rPr>
              <w:pPrChange w:id="117" w:author="Li" w:date="2016-07-04T16:44:00Z">
                <w:pPr>
                  <w:pStyle w:val="a3"/>
                  <w:numPr>
                    <w:numId w:val="11"/>
                  </w:numPr>
                  <w:spacing w:line="360" w:lineRule="auto"/>
                  <w:ind w:left="360" w:firstLineChars="0" w:hanging="360"/>
                </w:pPr>
              </w:pPrChange>
            </w:pPr>
            <w:ins w:id="118" w:author="Li" w:date="2016-07-04T16:44:00Z">
              <w:r w:rsidRPr="00080BAF">
                <w:rPr>
                  <w:rFonts w:hint="eastAsia"/>
                  <w:szCs w:val="21"/>
                </w:rPr>
                <w:t>低电压问题的用户数、总容量、年总用电量（分别按</w:t>
              </w:r>
            </w:ins>
            <w:ins w:id="119" w:author="Li" w:date="2016-07-04T16:51:00Z">
              <w:r w:rsidR="007236FC">
                <w:rPr>
                  <w:rFonts w:hint="eastAsia"/>
                  <w:szCs w:val="21"/>
                </w:rPr>
                <w:t>严重程度</w:t>
              </w:r>
            </w:ins>
            <w:ins w:id="120" w:author="Li" w:date="2016-07-04T16:44:00Z">
              <w:r w:rsidRPr="00080BAF">
                <w:rPr>
                  <w:rFonts w:hint="eastAsia"/>
                  <w:szCs w:val="21"/>
                </w:rPr>
                <w:t>、用电分类、行业分类列出）</w:t>
              </w:r>
            </w:ins>
          </w:p>
          <w:p w:rsidR="001D207B" w:rsidRPr="001D207B" w:rsidRDefault="001D207B" w:rsidP="00BF0227">
            <w:pPr>
              <w:pStyle w:val="a3"/>
              <w:numPr>
                <w:ilvl w:val="0"/>
                <w:numId w:val="17"/>
              </w:numPr>
              <w:spacing w:line="360" w:lineRule="auto"/>
              <w:ind w:firstLineChars="0"/>
              <w:rPr>
                <w:ins w:id="121" w:author="Li" w:date="2016-07-04T16:47:00Z"/>
                <w:rFonts w:hint="eastAsia"/>
                <w:szCs w:val="21"/>
              </w:rPr>
              <w:pPrChange w:id="122" w:author="Li" w:date="2016-07-04T16:47:00Z">
                <w:pPr>
                  <w:spacing w:line="360" w:lineRule="auto"/>
                </w:pPr>
              </w:pPrChange>
            </w:pPr>
          </w:p>
          <w:p w:rsidR="00D319DC" w:rsidRPr="00847245" w:rsidRDefault="00BF0227" w:rsidP="00BF0227">
            <w:pPr>
              <w:spacing w:line="360" w:lineRule="auto"/>
              <w:rPr>
                <w:color w:val="FF0000"/>
                <w:szCs w:val="21"/>
                <w:highlight w:val="yellow"/>
              </w:rPr>
            </w:pPr>
            <w:ins w:id="123" w:author="Li" w:date="2016-07-04T16:44:00Z">
              <w:r w:rsidRPr="00080BAF">
                <w:rPr>
                  <w:rFonts w:hint="eastAsia"/>
                  <w:szCs w:val="21"/>
                </w:rPr>
                <w:lastRenderedPageBreak/>
                <w:t>高电压问题的用户数、总容量、年总用电量（分别按</w:t>
              </w:r>
            </w:ins>
            <w:ins w:id="124" w:author="Li" w:date="2016-07-04T16:52:00Z">
              <w:r w:rsidR="007236FC">
                <w:rPr>
                  <w:rFonts w:hint="eastAsia"/>
                  <w:szCs w:val="21"/>
                </w:rPr>
                <w:t>严重程度</w:t>
              </w:r>
            </w:ins>
            <w:bookmarkStart w:id="125" w:name="_GoBack"/>
            <w:bookmarkEnd w:id="125"/>
            <w:ins w:id="126" w:author="Li" w:date="2016-07-04T16:44:00Z">
              <w:r w:rsidRPr="00080BAF">
                <w:rPr>
                  <w:rFonts w:hint="eastAsia"/>
                  <w:szCs w:val="21"/>
                </w:rPr>
                <w:t>、用电分类、行业分类列出）</w:t>
              </w:r>
            </w:ins>
          </w:p>
        </w:tc>
      </w:tr>
      <w:tr w:rsidR="00D319DC" w:rsidRPr="00080BAF" w:rsidTr="00F904D6">
        <w:tc>
          <w:tcPr>
            <w:tcW w:w="1091" w:type="dxa"/>
            <w:vMerge w:val="restart"/>
          </w:tcPr>
          <w:p w:rsidR="00D319DC" w:rsidRPr="00080BAF" w:rsidRDefault="00D319DC" w:rsidP="00CA4574">
            <w:pPr>
              <w:spacing w:line="360" w:lineRule="auto"/>
              <w:rPr>
                <w:szCs w:val="21"/>
              </w:rPr>
            </w:pPr>
            <w:r w:rsidRPr="00080BAF">
              <w:rPr>
                <w:rFonts w:hint="eastAsia"/>
                <w:szCs w:val="21"/>
              </w:rPr>
              <w:lastRenderedPageBreak/>
              <w:t>安全隐患用户</w:t>
            </w:r>
          </w:p>
        </w:tc>
        <w:tc>
          <w:tcPr>
            <w:tcW w:w="1286" w:type="dxa"/>
          </w:tcPr>
          <w:p w:rsidR="00D319DC" w:rsidRPr="00080BAF" w:rsidRDefault="00D319DC" w:rsidP="00CA4574">
            <w:pPr>
              <w:spacing w:line="360" w:lineRule="auto"/>
              <w:rPr>
                <w:szCs w:val="21"/>
              </w:rPr>
            </w:pPr>
            <w:r w:rsidRPr="00080BAF">
              <w:rPr>
                <w:rFonts w:hint="eastAsia"/>
                <w:szCs w:val="21"/>
              </w:rPr>
              <w:t>重载用户</w:t>
            </w:r>
          </w:p>
        </w:tc>
        <w:tc>
          <w:tcPr>
            <w:tcW w:w="2267" w:type="dxa"/>
          </w:tcPr>
          <w:p w:rsidR="00D319DC" w:rsidRPr="00080BAF" w:rsidRDefault="00D319DC" w:rsidP="00CA4574">
            <w:pPr>
              <w:spacing w:line="360" w:lineRule="auto"/>
              <w:rPr>
                <w:szCs w:val="21"/>
              </w:rPr>
            </w:pPr>
          </w:p>
        </w:tc>
        <w:tc>
          <w:tcPr>
            <w:tcW w:w="6804" w:type="dxa"/>
          </w:tcPr>
          <w:p w:rsidR="00D319DC" w:rsidRPr="00080BAF" w:rsidRDefault="00D319DC" w:rsidP="00A97F2F">
            <w:pPr>
              <w:pStyle w:val="a3"/>
              <w:numPr>
                <w:ilvl w:val="0"/>
                <w:numId w:val="8"/>
              </w:numPr>
              <w:spacing w:line="360" w:lineRule="auto"/>
              <w:ind w:firstLineChars="0"/>
              <w:rPr>
                <w:szCs w:val="21"/>
              </w:rPr>
            </w:pPr>
            <w:r w:rsidRPr="00080BAF">
              <w:rPr>
                <w:rFonts w:hint="eastAsia"/>
                <w:szCs w:val="21"/>
              </w:rPr>
              <w:t>统计连续两个小时负载率超过</w:t>
            </w:r>
            <w:r w:rsidRPr="00080BAF">
              <w:rPr>
                <w:rFonts w:hint="eastAsia"/>
                <w:szCs w:val="21"/>
              </w:rPr>
              <w:t>80%</w:t>
            </w:r>
            <w:r w:rsidRPr="00080BAF">
              <w:rPr>
                <w:rFonts w:hint="eastAsia"/>
                <w:szCs w:val="21"/>
              </w:rPr>
              <w:t>、小于</w:t>
            </w:r>
            <w:r w:rsidRPr="00080BAF">
              <w:rPr>
                <w:rFonts w:hint="eastAsia"/>
                <w:szCs w:val="21"/>
              </w:rPr>
              <w:t>100%</w:t>
            </w:r>
            <w:r w:rsidRPr="00080BAF">
              <w:rPr>
                <w:rFonts w:hint="eastAsia"/>
                <w:szCs w:val="21"/>
              </w:rPr>
              <w:t>的用户</w:t>
            </w:r>
          </w:p>
          <w:p w:rsidR="00D319DC" w:rsidRPr="00080BAF" w:rsidRDefault="00D319DC" w:rsidP="00A97F2F">
            <w:pPr>
              <w:pStyle w:val="a3"/>
              <w:numPr>
                <w:ilvl w:val="0"/>
                <w:numId w:val="8"/>
              </w:numPr>
              <w:spacing w:line="360" w:lineRule="auto"/>
              <w:ind w:firstLineChars="0"/>
              <w:rPr>
                <w:szCs w:val="21"/>
              </w:rPr>
            </w:pPr>
            <w:r w:rsidRPr="00080BAF">
              <w:rPr>
                <w:rFonts w:hint="eastAsia"/>
                <w:szCs w:val="21"/>
              </w:rPr>
              <w:t>统计全市用户数、变压器数量、变压器总容量</w:t>
            </w:r>
          </w:p>
        </w:tc>
        <w:tc>
          <w:tcPr>
            <w:tcW w:w="2552" w:type="dxa"/>
          </w:tcPr>
          <w:p w:rsidR="00D319DC" w:rsidRPr="00080BAF" w:rsidRDefault="00D319DC" w:rsidP="00CA4574">
            <w:pPr>
              <w:spacing w:line="360" w:lineRule="auto"/>
              <w:rPr>
                <w:szCs w:val="21"/>
              </w:rPr>
            </w:pPr>
            <w:r w:rsidRPr="00080BAF">
              <w:rPr>
                <w:rFonts w:hint="eastAsia"/>
                <w:szCs w:val="21"/>
              </w:rPr>
              <w:t>全市用户数、变压器数量、变压器总容量</w:t>
            </w:r>
          </w:p>
        </w:tc>
      </w:tr>
      <w:tr w:rsidR="00D319DC" w:rsidRPr="00080BAF" w:rsidTr="00F904D6">
        <w:tc>
          <w:tcPr>
            <w:tcW w:w="1091" w:type="dxa"/>
            <w:vMerge/>
          </w:tcPr>
          <w:p w:rsidR="00D319DC" w:rsidRPr="00080BAF" w:rsidRDefault="00D319DC" w:rsidP="00CA4574">
            <w:pPr>
              <w:spacing w:line="360" w:lineRule="auto"/>
              <w:rPr>
                <w:szCs w:val="21"/>
              </w:rPr>
            </w:pPr>
          </w:p>
        </w:tc>
        <w:tc>
          <w:tcPr>
            <w:tcW w:w="1286" w:type="dxa"/>
          </w:tcPr>
          <w:p w:rsidR="00D319DC" w:rsidRPr="00080BAF" w:rsidRDefault="00D319DC" w:rsidP="00CA4574">
            <w:pPr>
              <w:spacing w:line="360" w:lineRule="auto"/>
              <w:rPr>
                <w:szCs w:val="21"/>
              </w:rPr>
            </w:pPr>
            <w:r w:rsidRPr="00080BAF">
              <w:rPr>
                <w:rFonts w:hint="eastAsia"/>
                <w:szCs w:val="21"/>
              </w:rPr>
              <w:t>过载用户</w:t>
            </w:r>
          </w:p>
        </w:tc>
        <w:tc>
          <w:tcPr>
            <w:tcW w:w="2267" w:type="dxa"/>
          </w:tcPr>
          <w:p w:rsidR="00D319DC" w:rsidRPr="00080BAF" w:rsidRDefault="00D319DC" w:rsidP="00CA4574">
            <w:pPr>
              <w:spacing w:line="360" w:lineRule="auto"/>
              <w:rPr>
                <w:szCs w:val="21"/>
              </w:rPr>
            </w:pPr>
          </w:p>
        </w:tc>
        <w:tc>
          <w:tcPr>
            <w:tcW w:w="6804" w:type="dxa"/>
          </w:tcPr>
          <w:p w:rsidR="00D319DC" w:rsidRPr="00080BAF" w:rsidRDefault="00D319DC" w:rsidP="00A97F2F">
            <w:pPr>
              <w:pStyle w:val="a3"/>
              <w:numPr>
                <w:ilvl w:val="0"/>
                <w:numId w:val="9"/>
              </w:numPr>
              <w:spacing w:line="360" w:lineRule="auto"/>
              <w:ind w:firstLineChars="0"/>
              <w:rPr>
                <w:szCs w:val="21"/>
              </w:rPr>
            </w:pPr>
            <w:r w:rsidRPr="00080BAF">
              <w:rPr>
                <w:rFonts w:hint="eastAsia"/>
                <w:szCs w:val="21"/>
              </w:rPr>
              <w:t>统计连续两个小时负载率超过</w:t>
            </w:r>
            <w:r w:rsidRPr="00080BAF">
              <w:rPr>
                <w:rFonts w:hint="eastAsia"/>
                <w:szCs w:val="21"/>
              </w:rPr>
              <w:t>100%</w:t>
            </w:r>
            <w:r w:rsidRPr="00080BAF">
              <w:rPr>
                <w:rFonts w:hint="eastAsia"/>
                <w:szCs w:val="21"/>
              </w:rPr>
              <w:t>的用户</w:t>
            </w:r>
          </w:p>
          <w:p w:rsidR="00D319DC" w:rsidRPr="00080BAF" w:rsidRDefault="00D319DC" w:rsidP="00A97F2F">
            <w:pPr>
              <w:pStyle w:val="a3"/>
              <w:numPr>
                <w:ilvl w:val="0"/>
                <w:numId w:val="9"/>
              </w:numPr>
              <w:spacing w:line="360" w:lineRule="auto"/>
              <w:ind w:firstLineChars="0"/>
              <w:rPr>
                <w:szCs w:val="21"/>
              </w:rPr>
            </w:pPr>
            <w:r w:rsidRPr="00080BAF">
              <w:rPr>
                <w:rFonts w:hint="eastAsia"/>
                <w:szCs w:val="21"/>
              </w:rPr>
              <w:t>全市统计用户数、变压器数量、变压器总容量</w:t>
            </w:r>
          </w:p>
        </w:tc>
        <w:tc>
          <w:tcPr>
            <w:tcW w:w="2552" w:type="dxa"/>
          </w:tcPr>
          <w:p w:rsidR="00D319DC" w:rsidRPr="00080BAF" w:rsidRDefault="00D319DC" w:rsidP="00CA4574">
            <w:pPr>
              <w:spacing w:line="360" w:lineRule="auto"/>
              <w:rPr>
                <w:szCs w:val="21"/>
              </w:rPr>
            </w:pPr>
            <w:r w:rsidRPr="00080BAF">
              <w:rPr>
                <w:rFonts w:hint="eastAsia"/>
                <w:szCs w:val="21"/>
              </w:rPr>
              <w:t>全市用户数、变压器数量、变压器总容量</w:t>
            </w:r>
          </w:p>
        </w:tc>
      </w:tr>
      <w:tr w:rsidR="00D319DC" w:rsidRPr="00080BAF" w:rsidTr="00F904D6">
        <w:tc>
          <w:tcPr>
            <w:tcW w:w="1091" w:type="dxa"/>
          </w:tcPr>
          <w:p w:rsidR="00D319DC" w:rsidRPr="00080BAF" w:rsidRDefault="00D319DC" w:rsidP="00CA4574">
            <w:pPr>
              <w:spacing w:line="360" w:lineRule="auto"/>
              <w:rPr>
                <w:szCs w:val="21"/>
              </w:rPr>
            </w:pPr>
            <w:r w:rsidRPr="00080BAF">
              <w:rPr>
                <w:rFonts w:hint="eastAsia"/>
                <w:szCs w:val="21"/>
              </w:rPr>
              <w:t>高损耗设备用户</w:t>
            </w:r>
          </w:p>
        </w:tc>
        <w:tc>
          <w:tcPr>
            <w:tcW w:w="1286" w:type="dxa"/>
          </w:tcPr>
          <w:p w:rsidR="00D319DC" w:rsidRPr="00080BAF" w:rsidRDefault="00D319DC" w:rsidP="00CA4574">
            <w:pPr>
              <w:spacing w:line="360" w:lineRule="auto"/>
              <w:rPr>
                <w:szCs w:val="21"/>
              </w:rPr>
            </w:pPr>
            <w:r w:rsidRPr="00080BAF">
              <w:rPr>
                <w:rFonts w:hint="eastAsia"/>
                <w:szCs w:val="21"/>
              </w:rPr>
              <w:t>低能耗水平变压器用户</w:t>
            </w:r>
          </w:p>
        </w:tc>
        <w:tc>
          <w:tcPr>
            <w:tcW w:w="2267" w:type="dxa"/>
          </w:tcPr>
          <w:p w:rsidR="00D319DC" w:rsidRPr="00080BAF" w:rsidRDefault="00D319DC" w:rsidP="00CA4574">
            <w:pPr>
              <w:spacing w:line="360" w:lineRule="auto"/>
              <w:rPr>
                <w:szCs w:val="21"/>
              </w:rPr>
            </w:pPr>
          </w:p>
        </w:tc>
        <w:tc>
          <w:tcPr>
            <w:tcW w:w="6804" w:type="dxa"/>
          </w:tcPr>
          <w:p w:rsidR="00D319DC" w:rsidRPr="00080BAF" w:rsidRDefault="00D319DC" w:rsidP="006F4F5D">
            <w:pPr>
              <w:pStyle w:val="a3"/>
              <w:numPr>
                <w:ilvl w:val="0"/>
                <w:numId w:val="10"/>
              </w:numPr>
              <w:spacing w:line="360" w:lineRule="auto"/>
              <w:ind w:firstLineChars="0"/>
              <w:rPr>
                <w:szCs w:val="21"/>
              </w:rPr>
            </w:pPr>
            <w:r w:rsidRPr="00080BAF">
              <w:rPr>
                <w:rFonts w:hint="eastAsia"/>
                <w:szCs w:val="21"/>
              </w:rPr>
              <w:t>统计</w:t>
            </w:r>
            <w:r w:rsidRPr="00080BAF">
              <w:rPr>
                <w:rFonts w:hint="eastAsia"/>
                <w:szCs w:val="21"/>
              </w:rPr>
              <w:t>S7</w:t>
            </w:r>
            <w:r w:rsidRPr="00080BAF">
              <w:rPr>
                <w:rFonts w:hint="eastAsia"/>
                <w:szCs w:val="21"/>
              </w:rPr>
              <w:t>型号（注意全称并不是简单</w:t>
            </w:r>
            <w:r w:rsidRPr="00080BAF">
              <w:rPr>
                <w:rFonts w:hint="eastAsia"/>
                <w:szCs w:val="21"/>
              </w:rPr>
              <w:t>S7</w:t>
            </w:r>
            <w:r w:rsidRPr="00080BAF">
              <w:rPr>
                <w:rFonts w:hint="eastAsia"/>
                <w:szCs w:val="21"/>
              </w:rPr>
              <w:t>，需要在系统看一下）变压器的台数、容量</w:t>
            </w:r>
          </w:p>
          <w:p w:rsidR="00D319DC" w:rsidRPr="00080BAF" w:rsidRDefault="00D319DC" w:rsidP="006F4F5D">
            <w:pPr>
              <w:pStyle w:val="a3"/>
              <w:numPr>
                <w:ilvl w:val="0"/>
                <w:numId w:val="10"/>
              </w:numPr>
              <w:spacing w:line="360" w:lineRule="auto"/>
              <w:ind w:firstLineChars="0"/>
              <w:rPr>
                <w:szCs w:val="21"/>
              </w:rPr>
            </w:pPr>
            <w:r w:rsidRPr="00080BAF">
              <w:rPr>
                <w:rFonts w:hint="eastAsia"/>
                <w:szCs w:val="21"/>
              </w:rPr>
              <w:t>统计</w:t>
            </w:r>
            <w:r w:rsidRPr="00080BAF">
              <w:rPr>
                <w:rFonts w:hint="eastAsia"/>
                <w:szCs w:val="21"/>
              </w:rPr>
              <w:t>S9</w:t>
            </w:r>
            <w:r w:rsidRPr="00080BAF">
              <w:rPr>
                <w:rFonts w:hint="eastAsia"/>
                <w:szCs w:val="21"/>
              </w:rPr>
              <w:t>型号（注意全称并不是简单</w:t>
            </w:r>
            <w:r w:rsidRPr="00080BAF">
              <w:rPr>
                <w:rFonts w:hint="eastAsia"/>
                <w:szCs w:val="21"/>
              </w:rPr>
              <w:t>S7</w:t>
            </w:r>
            <w:r w:rsidRPr="00080BAF">
              <w:rPr>
                <w:rFonts w:hint="eastAsia"/>
                <w:szCs w:val="21"/>
              </w:rPr>
              <w:t>，需要在系统看一下）变压器的台数、容量</w:t>
            </w:r>
          </w:p>
        </w:tc>
        <w:tc>
          <w:tcPr>
            <w:tcW w:w="2552" w:type="dxa"/>
          </w:tcPr>
          <w:p w:rsidR="00D319DC" w:rsidRPr="00080BAF" w:rsidRDefault="00D319DC" w:rsidP="00CA4574">
            <w:pPr>
              <w:spacing w:line="360" w:lineRule="auto"/>
              <w:rPr>
                <w:szCs w:val="21"/>
              </w:rPr>
            </w:pPr>
          </w:p>
        </w:tc>
      </w:tr>
      <w:tr w:rsidR="00D319DC" w:rsidRPr="00080BAF" w:rsidTr="00F904D6">
        <w:tc>
          <w:tcPr>
            <w:tcW w:w="1091" w:type="dxa"/>
          </w:tcPr>
          <w:p w:rsidR="00D319DC" w:rsidRPr="00080BAF" w:rsidRDefault="00D319DC" w:rsidP="00CA4574">
            <w:pPr>
              <w:spacing w:line="360" w:lineRule="auto"/>
              <w:rPr>
                <w:szCs w:val="21"/>
              </w:rPr>
            </w:pPr>
          </w:p>
        </w:tc>
        <w:tc>
          <w:tcPr>
            <w:tcW w:w="1286" w:type="dxa"/>
          </w:tcPr>
          <w:p w:rsidR="00D319DC" w:rsidRPr="00080BAF" w:rsidRDefault="00D319DC" w:rsidP="00CA4574">
            <w:pPr>
              <w:spacing w:line="360" w:lineRule="auto"/>
              <w:rPr>
                <w:szCs w:val="21"/>
              </w:rPr>
            </w:pPr>
          </w:p>
        </w:tc>
        <w:tc>
          <w:tcPr>
            <w:tcW w:w="2267" w:type="dxa"/>
          </w:tcPr>
          <w:p w:rsidR="00D319DC" w:rsidRPr="00080BAF" w:rsidRDefault="00D319DC" w:rsidP="00CA4574">
            <w:pPr>
              <w:spacing w:line="360" w:lineRule="auto"/>
              <w:rPr>
                <w:szCs w:val="21"/>
              </w:rPr>
            </w:pPr>
          </w:p>
        </w:tc>
        <w:tc>
          <w:tcPr>
            <w:tcW w:w="6804" w:type="dxa"/>
          </w:tcPr>
          <w:p w:rsidR="00D319DC" w:rsidRPr="00080BAF" w:rsidRDefault="00D319DC" w:rsidP="00A97F2F">
            <w:pPr>
              <w:spacing w:line="360" w:lineRule="auto"/>
              <w:rPr>
                <w:szCs w:val="21"/>
              </w:rPr>
            </w:pPr>
          </w:p>
        </w:tc>
        <w:tc>
          <w:tcPr>
            <w:tcW w:w="2552" w:type="dxa"/>
          </w:tcPr>
          <w:p w:rsidR="00D319DC" w:rsidRPr="00080BAF" w:rsidRDefault="00D319DC" w:rsidP="00CA4574">
            <w:pPr>
              <w:spacing w:line="360" w:lineRule="auto"/>
              <w:rPr>
                <w:szCs w:val="21"/>
              </w:rPr>
            </w:pPr>
          </w:p>
        </w:tc>
      </w:tr>
      <w:tr w:rsidR="00D319DC" w:rsidRPr="00080BAF" w:rsidTr="00F904D6">
        <w:tc>
          <w:tcPr>
            <w:tcW w:w="1091" w:type="dxa"/>
          </w:tcPr>
          <w:p w:rsidR="00D319DC" w:rsidRPr="00080BAF" w:rsidRDefault="00D319DC" w:rsidP="00CA4574">
            <w:pPr>
              <w:spacing w:line="360" w:lineRule="auto"/>
              <w:rPr>
                <w:szCs w:val="21"/>
              </w:rPr>
            </w:pPr>
          </w:p>
        </w:tc>
        <w:tc>
          <w:tcPr>
            <w:tcW w:w="1286" w:type="dxa"/>
          </w:tcPr>
          <w:p w:rsidR="00D319DC" w:rsidRPr="00080BAF" w:rsidRDefault="00D319DC" w:rsidP="00CA4574">
            <w:pPr>
              <w:spacing w:line="360" w:lineRule="auto"/>
              <w:rPr>
                <w:szCs w:val="21"/>
              </w:rPr>
            </w:pPr>
          </w:p>
        </w:tc>
        <w:tc>
          <w:tcPr>
            <w:tcW w:w="2267" w:type="dxa"/>
          </w:tcPr>
          <w:p w:rsidR="00D319DC" w:rsidRPr="00080BAF" w:rsidRDefault="00D319DC" w:rsidP="00CA4574">
            <w:pPr>
              <w:spacing w:line="360" w:lineRule="auto"/>
              <w:rPr>
                <w:szCs w:val="21"/>
              </w:rPr>
            </w:pPr>
          </w:p>
        </w:tc>
        <w:tc>
          <w:tcPr>
            <w:tcW w:w="6804" w:type="dxa"/>
          </w:tcPr>
          <w:p w:rsidR="00D319DC" w:rsidRPr="00080BAF" w:rsidRDefault="00D319DC" w:rsidP="00A97F2F">
            <w:pPr>
              <w:spacing w:line="360" w:lineRule="auto"/>
              <w:rPr>
                <w:szCs w:val="21"/>
              </w:rPr>
            </w:pPr>
          </w:p>
        </w:tc>
        <w:tc>
          <w:tcPr>
            <w:tcW w:w="2552" w:type="dxa"/>
          </w:tcPr>
          <w:p w:rsidR="00D319DC" w:rsidRPr="00080BAF" w:rsidRDefault="00D319DC" w:rsidP="00CA4574">
            <w:pPr>
              <w:spacing w:line="360" w:lineRule="auto"/>
              <w:rPr>
                <w:szCs w:val="21"/>
              </w:rPr>
            </w:pPr>
          </w:p>
        </w:tc>
      </w:tr>
      <w:tr w:rsidR="00D319DC" w:rsidRPr="00080BAF" w:rsidTr="00F904D6">
        <w:tc>
          <w:tcPr>
            <w:tcW w:w="1091" w:type="dxa"/>
          </w:tcPr>
          <w:p w:rsidR="00D319DC" w:rsidRPr="00080BAF" w:rsidRDefault="00D319DC" w:rsidP="00CA4574">
            <w:pPr>
              <w:spacing w:line="360" w:lineRule="auto"/>
              <w:rPr>
                <w:szCs w:val="21"/>
              </w:rPr>
            </w:pPr>
          </w:p>
        </w:tc>
        <w:tc>
          <w:tcPr>
            <w:tcW w:w="1286" w:type="dxa"/>
          </w:tcPr>
          <w:p w:rsidR="00D319DC" w:rsidRPr="00080BAF" w:rsidRDefault="00D319DC" w:rsidP="00CA4574">
            <w:pPr>
              <w:spacing w:line="360" w:lineRule="auto"/>
              <w:rPr>
                <w:szCs w:val="21"/>
              </w:rPr>
            </w:pPr>
          </w:p>
        </w:tc>
        <w:tc>
          <w:tcPr>
            <w:tcW w:w="2267" w:type="dxa"/>
          </w:tcPr>
          <w:p w:rsidR="00D319DC" w:rsidRPr="00080BAF" w:rsidRDefault="00D319DC" w:rsidP="00CA4574">
            <w:pPr>
              <w:spacing w:line="360" w:lineRule="auto"/>
              <w:rPr>
                <w:szCs w:val="21"/>
              </w:rPr>
            </w:pPr>
          </w:p>
        </w:tc>
        <w:tc>
          <w:tcPr>
            <w:tcW w:w="6804" w:type="dxa"/>
          </w:tcPr>
          <w:p w:rsidR="00D319DC" w:rsidRPr="00080BAF" w:rsidRDefault="00D319DC" w:rsidP="00A97F2F">
            <w:pPr>
              <w:spacing w:line="360" w:lineRule="auto"/>
              <w:rPr>
                <w:szCs w:val="21"/>
              </w:rPr>
            </w:pPr>
          </w:p>
        </w:tc>
        <w:tc>
          <w:tcPr>
            <w:tcW w:w="2552" w:type="dxa"/>
          </w:tcPr>
          <w:p w:rsidR="00D319DC" w:rsidRPr="00080BAF" w:rsidRDefault="00D319DC" w:rsidP="00CA4574">
            <w:pPr>
              <w:spacing w:line="360" w:lineRule="auto"/>
              <w:rPr>
                <w:szCs w:val="21"/>
              </w:rPr>
            </w:pPr>
          </w:p>
        </w:tc>
      </w:tr>
    </w:tbl>
    <w:p w:rsidR="00CA4574" w:rsidRDefault="00CA4574" w:rsidP="00CA4574">
      <w:pPr>
        <w:spacing w:line="360" w:lineRule="auto"/>
        <w:rPr>
          <w:sz w:val="24"/>
          <w:szCs w:val="24"/>
        </w:rPr>
      </w:pPr>
    </w:p>
    <w:p w:rsidR="006E042D" w:rsidRDefault="006E042D" w:rsidP="00CA4574">
      <w:pPr>
        <w:spacing w:line="360" w:lineRule="auto"/>
        <w:rPr>
          <w:sz w:val="24"/>
          <w:szCs w:val="24"/>
        </w:rPr>
      </w:pPr>
    </w:p>
    <w:p w:rsidR="006E042D" w:rsidRDefault="006E042D" w:rsidP="00CA4574">
      <w:pPr>
        <w:spacing w:line="360" w:lineRule="auto"/>
        <w:rPr>
          <w:sz w:val="24"/>
          <w:szCs w:val="24"/>
        </w:rPr>
      </w:pPr>
    </w:p>
    <w:p w:rsidR="006E042D" w:rsidRDefault="006E042D" w:rsidP="00CA457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附表：</w:t>
      </w:r>
      <w:r w:rsidRPr="00F247B2">
        <w:rPr>
          <w:rFonts w:ascii="宋体" w:eastAsia="宋体" w:hAnsi="宋体" w:cs="宋体"/>
          <w:color w:val="333333"/>
          <w:kern w:val="0"/>
          <w:sz w:val="18"/>
          <w:szCs w:val="18"/>
        </w:rPr>
        <w:t>以0.90为标准值的功率因数调整电费表</w:t>
      </w:r>
    </w:p>
    <w:tbl>
      <w:tblPr>
        <w:tblW w:w="0" w:type="auto"/>
        <w:tblInd w:w="-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0"/>
        <w:gridCol w:w="2135"/>
      </w:tblGrid>
      <w:tr w:rsidR="006E042D" w:rsidRPr="00F247B2" w:rsidTr="006E042D">
        <w:tc>
          <w:tcPr>
            <w:tcW w:w="426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042D" w:rsidRPr="00F247B2" w:rsidRDefault="006E042D" w:rsidP="006E042D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以0.90为标准值的功率因数调整电费表</w:t>
            </w:r>
          </w:p>
        </w:tc>
      </w:tr>
      <w:tr w:rsidR="006E042D" w:rsidRPr="00F247B2" w:rsidTr="006E042D">
        <w:tc>
          <w:tcPr>
            <w:tcW w:w="426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579C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增收电费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579C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实际功率因数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579C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月电费减少%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579C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0.89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579C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0.5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579C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0.88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579C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1.0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579C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0.87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579C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1.5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579C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0.86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579C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2.0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579C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0.85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579C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2.5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579C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0.84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579C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3.0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579C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0.83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579C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3.5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579C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0.82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579C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4.0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579C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0.81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579C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4.5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579C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0.80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579C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5.0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579C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0.79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579C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5.5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579C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0.78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579C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6.0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579C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0.77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579C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6.5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579C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0.76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579C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7.0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579C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0.75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579C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7.5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579C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0.74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579C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8.0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579C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0.73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579C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8.5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579C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0.72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579C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9.0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579C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0.71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579C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9.5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579C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lastRenderedPageBreak/>
              <w:t>0.70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579C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10.0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579C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0.69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579C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11.0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579C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0.68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579C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12.0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579C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0.67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579C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13.0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579C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0.66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579C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14.0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579C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0.65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579C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15.0</w:t>
            </w:r>
          </w:p>
        </w:tc>
      </w:tr>
      <w:tr w:rsidR="00BA023B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023B" w:rsidRPr="00F247B2" w:rsidRDefault="00BA023B" w:rsidP="00D579C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0-0.64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023B" w:rsidRPr="00F247B2" w:rsidRDefault="00BA023B" w:rsidP="00D579C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每低0.01，增加2%</w:t>
            </w:r>
          </w:p>
        </w:tc>
      </w:tr>
    </w:tbl>
    <w:p w:rsidR="006E042D" w:rsidRDefault="006E042D" w:rsidP="00CA4574">
      <w:pPr>
        <w:spacing w:line="360" w:lineRule="auto"/>
        <w:rPr>
          <w:sz w:val="24"/>
          <w:szCs w:val="24"/>
        </w:rPr>
      </w:pPr>
    </w:p>
    <w:p w:rsidR="00062FA5" w:rsidRDefault="00062FA5" w:rsidP="00CA4574">
      <w:pPr>
        <w:spacing w:line="360" w:lineRule="auto"/>
        <w:rPr>
          <w:sz w:val="24"/>
          <w:szCs w:val="24"/>
        </w:rPr>
      </w:pPr>
    </w:p>
    <w:p w:rsidR="00062FA5" w:rsidRPr="00062FA5" w:rsidRDefault="00062FA5" w:rsidP="002957BE">
      <w:pPr>
        <w:widowControl/>
        <w:jc w:val="left"/>
        <w:rPr>
          <w:rFonts w:ascii="宋体" w:eastAsia="宋体" w:hAnsi="宋体" w:cs="宋体"/>
          <w:b/>
          <w:color w:val="333333"/>
          <w:kern w:val="0"/>
          <w:sz w:val="18"/>
          <w:szCs w:val="18"/>
        </w:rPr>
      </w:pPr>
      <w:r w:rsidRPr="00062FA5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1.统计全市，总用户数、总变压器数、总电量数（分电压等级统计）</w:t>
      </w:r>
    </w:p>
    <w:p w:rsidR="00062FA5" w:rsidRPr="007F7B99" w:rsidRDefault="00062FA5" w:rsidP="002957BE">
      <w:pPr>
        <w:widowControl/>
        <w:jc w:val="left"/>
        <w:rPr>
          <w:rFonts w:ascii="宋体" w:eastAsia="宋体" w:hAnsi="宋体" w:cs="宋体"/>
          <w:strike/>
          <w:color w:val="333333"/>
          <w:kern w:val="0"/>
          <w:sz w:val="18"/>
          <w:szCs w:val="18"/>
        </w:rPr>
      </w:pPr>
      <w:r w:rsidRPr="007F7B99">
        <w:rPr>
          <w:rFonts w:ascii="宋体" w:eastAsia="宋体" w:hAnsi="宋体" w:cs="宋体"/>
          <w:strike/>
          <w:color w:val="333333"/>
          <w:kern w:val="0"/>
          <w:sz w:val="18"/>
          <w:szCs w:val="18"/>
        </w:rPr>
        <w:t>总用户数49389</w:t>
      </w:r>
      <w:r w:rsidRPr="007F7B99">
        <w:rPr>
          <w:rFonts w:ascii="宋体" w:eastAsia="宋体" w:hAnsi="宋体" w:cs="宋体" w:hint="eastAsia"/>
          <w:strike/>
          <w:color w:val="333333"/>
          <w:kern w:val="0"/>
          <w:sz w:val="18"/>
          <w:szCs w:val="18"/>
        </w:rPr>
        <w:t>;公</w:t>
      </w:r>
      <w:proofErr w:type="gramStart"/>
      <w:r w:rsidRPr="007F7B99">
        <w:rPr>
          <w:rFonts w:ascii="宋体" w:eastAsia="宋体" w:hAnsi="宋体" w:cs="宋体" w:hint="eastAsia"/>
          <w:strike/>
          <w:color w:val="333333"/>
          <w:kern w:val="0"/>
          <w:sz w:val="18"/>
          <w:szCs w:val="18"/>
        </w:rPr>
        <w:t>线专变用户</w:t>
      </w:r>
      <w:proofErr w:type="gramEnd"/>
      <w:r w:rsidRPr="007F7B99">
        <w:rPr>
          <w:rFonts w:ascii="宋体" w:eastAsia="宋体" w:hAnsi="宋体" w:cs="宋体"/>
          <w:strike/>
          <w:color w:val="333333"/>
          <w:kern w:val="0"/>
          <w:sz w:val="18"/>
          <w:szCs w:val="18"/>
        </w:rPr>
        <w:t>48826</w:t>
      </w:r>
      <w:r w:rsidRPr="007F7B99">
        <w:rPr>
          <w:rFonts w:ascii="宋体" w:eastAsia="宋体" w:hAnsi="宋体" w:cs="宋体" w:hint="eastAsia"/>
          <w:strike/>
          <w:color w:val="333333"/>
          <w:kern w:val="0"/>
          <w:sz w:val="18"/>
          <w:szCs w:val="18"/>
        </w:rPr>
        <w:t>;专线</w:t>
      </w:r>
      <w:proofErr w:type="gramStart"/>
      <w:r w:rsidRPr="007F7B99">
        <w:rPr>
          <w:rFonts w:ascii="宋体" w:eastAsia="宋体" w:hAnsi="宋体" w:cs="宋体" w:hint="eastAsia"/>
          <w:strike/>
          <w:color w:val="333333"/>
          <w:kern w:val="0"/>
          <w:sz w:val="18"/>
          <w:szCs w:val="18"/>
        </w:rPr>
        <w:t>专变用户</w:t>
      </w:r>
      <w:proofErr w:type="gramEnd"/>
      <w:r w:rsidRPr="007F7B99">
        <w:rPr>
          <w:rFonts w:ascii="宋体" w:eastAsia="宋体" w:hAnsi="宋体" w:cs="宋体" w:hint="eastAsia"/>
          <w:strike/>
          <w:color w:val="333333"/>
          <w:kern w:val="0"/>
          <w:sz w:val="18"/>
          <w:szCs w:val="18"/>
        </w:rPr>
        <w:t>563;</w:t>
      </w:r>
    </w:p>
    <w:p w:rsidR="007F7B99" w:rsidRPr="00062FA5" w:rsidRDefault="007F7B99" w:rsidP="007F7B99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062FA5">
        <w:rPr>
          <w:rFonts w:ascii="宋体" w:eastAsia="宋体" w:hAnsi="宋体" w:cs="宋体"/>
          <w:color w:val="333333"/>
          <w:kern w:val="0"/>
          <w:sz w:val="18"/>
          <w:szCs w:val="18"/>
        </w:rPr>
        <w:t>总用户数</w:t>
      </w:r>
      <w:r w:rsidRPr="007F7B99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44093</w:t>
      </w:r>
      <w:r w:rsidRPr="002957BE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;</w:t>
      </w:r>
      <w:r w:rsidRPr="00062FA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公</w:t>
      </w:r>
      <w:proofErr w:type="gramStart"/>
      <w:r w:rsidRPr="00062FA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线专变用户</w:t>
      </w:r>
      <w:proofErr w:type="gramEnd"/>
      <w:r w:rsidRPr="007F7B99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43643</w:t>
      </w:r>
      <w:r w:rsidRPr="002957BE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;</w:t>
      </w:r>
      <w:r w:rsidRPr="00062FA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专线</w:t>
      </w:r>
      <w:proofErr w:type="gramStart"/>
      <w:r w:rsidRPr="00062FA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专变用户</w:t>
      </w:r>
      <w:proofErr w:type="gramEnd"/>
      <w:r w:rsidRPr="007F7B99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450</w:t>
      </w:r>
      <w:r w:rsidRPr="002957BE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;</w:t>
      </w:r>
    </w:p>
    <w:p w:rsidR="007F7B99" w:rsidRPr="007F7B99" w:rsidRDefault="007F7B99" w:rsidP="002957BE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062FA5" w:rsidRPr="00062FA5" w:rsidRDefault="00062FA5" w:rsidP="002957BE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062FA5"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总变压器（计量点）数 </w:t>
      </w:r>
      <w:r w:rsidR="00457CAB" w:rsidRPr="00457CA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49832</w:t>
      </w:r>
      <w:r w:rsidRPr="002957BE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;</w:t>
      </w:r>
    </w:p>
    <w:p w:rsidR="00062FA5" w:rsidRDefault="009622B4" w:rsidP="002957BE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622B4">
        <w:rPr>
          <w:rFonts w:ascii="宋体" w:eastAsia="宋体" w:hAnsi="宋体" w:cs="宋体"/>
          <w:color w:val="333333"/>
          <w:kern w:val="0"/>
          <w:sz w:val="18"/>
          <w:szCs w:val="18"/>
        </w:rPr>
        <w:t>统计全年全部用户（含居民）的总用电量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：</w:t>
      </w:r>
      <w:r w:rsidRPr="00F33288">
        <w:rPr>
          <w:rFonts w:ascii="宋体" w:eastAsia="宋体" w:hAnsi="宋体" w:cs="宋体" w:hint="eastAsia"/>
          <w:kern w:val="0"/>
          <w:sz w:val="18"/>
          <w:szCs w:val="18"/>
          <w:highlight w:val="red"/>
        </w:rPr>
        <w:t>暂未统计</w:t>
      </w:r>
    </w:p>
    <w:p w:rsidR="00783BBF" w:rsidRPr="00783BBF" w:rsidRDefault="00CD67AB" w:rsidP="00783BBF">
      <w:pPr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9622B4">
        <w:rPr>
          <w:rFonts w:ascii="宋体" w:eastAsia="宋体" w:hAnsi="宋体" w:cs="宋体"/>
          <w:color w:val="333333"/>
          <w:kern w:val="0"/>
          <w:sz w:val="18"/>
          <w:szCs w:val="18"/>
        </w:rPr>
        <w:t>统计全年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大用户</w:t>
      </w:r>
      <w:r w:rsidRPr="009622B4">
        <w:rPr>
          <w:rFonts w:ascii="宋体" w:eastAsia="宋体" w:hAnsi="宋体" w:cs="宋体"/>
          <w:color w:val="333333"/>
          <w:kern w:val="0"/>
          <w:sz w:val="18"/>
          <w:szCs w:val="18"/>
        </w:rPr>
        <w:t>的总用电量</w:t>
      </w:r>
      <w:r w:rsidR="009B3993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：</w:t>
      </w:r>
      <w:r w:rsidR="00783BBF" w:rsidRPr="00783BB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66925181690</w:t>
      </w:r>
      <w:r w:rsidR="000F74B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;</w:t>
      </w:r>
    </w:p>
    <w:p w:rsidR="00CD67AB" w:rsidRPr="00783BBF" w:rsidRDefault="00CD67AB" w:rsidP="002957BE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57CAB" w:rsidRPr="00457CAB" w:rsidRDefault="00062FA5" w:rsidP="00457C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2FA5">
        <w:rPr>
          <w:rFonts w:ascii="宋体" w:eastAsia="宋体" w:hAnsi="宋体" w:cs="宋体"/>
          <w:color w:val="333333"/>
          <w:kern w:val="0"/>
          <w:sz w:val="18"/>
          <w:szCs w:val="18"/>
        </w:rPr>
        <w:t>按电压等级统计</w:t>
      </w:r>
      <w:r w:rsidRPr="002957BE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变压器(</w:t>
      </w:r>
      <w:r w:rsidRPr="00062FA5">
        <w:rPr>
          <w:rFonts w:ascii="宋体" w:eastAsia="宋体" w:hAnsi="宋体" w:cs="宋体"/>
          <w:color w:val="333333"/>
          <w:kern w:val="0"/>
          <w:sz w:val="18"/>
          <w:szCs w:val="18"/>
        </w:rPr>
        <w:t>计量点</w:t>
      </w:r>
      <w:r w:rsidRPr="002957BE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)</w:t>
      </w:r>
      <w:r w:rsidRPr="00062FA5">
        <w:rPr>
          <w:rFonts w:ascii="宋体" w:eastAsia="宋体" w:hAnsi="宋体" w:cs="宋体"/>
          <w:color w:val="333333"/>
          <w:kern w:val="0"/>
          <w:sz w:val="18"/>
          <w:szCs w:val="18"/>
        </w:rPr>
        <w:t>数</w:t>
      </w:r>
    </w:p>
    <w:tbl>
      <w:tblPr>
        <w:tblW w:w="8058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1"/>
        <w:gridCol w:w="1652"/>
        <w:gridCol w:w="2060"/>
        <w:gridCol w:w="1624"/>
        <w:gridCol w:w="1941"/>
      </w:tblGrid>
      <w:tr w:rsidR="00457CAB" w:rsidRPr="00457CAB" w:rsidTr="00FF4503">
        <w:trPr>
          <w:trHeight w:val="285"/>
        </w:trPr>
        <w:tc>
          <w:tcPr>
            <w:tcW w:w="78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</w:t>
            </w:r>
          </w:p>
        </w:tc>
        <w:tc>
          <w:tcPr>
            <w:tcW w:w="165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变压器数</w:t>
            </w:r>
          </w:p>
        </w:tc>
        <w:tc>
          <w:tcPr>
            <w:tcW w:w="20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总额定容量</w:t>
            </w:r>
          </w:p>
        </w:tc>
        <w:tc>
          <w:tcPr>
            <w:tcW w:w="162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proofErr w:type="gramStart"/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总年电量</w:t>
            </w:r>
            <w:proofErr w:type="gramEnd"/>
          </w:p>
        </w:tc>
        <w:tc>
          <w:tcPr>
            <w:tcW w:w="194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电压等级</w:t>
            </w:r>
          </w:p>
        </w:tc>
      </w:tr>
      <w:tr w:rsidR="00457CAB" w:rsidRPr="00457CAB" w:rsidTr="00FF450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49511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34493909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61523334296</w:t>
            </w:r>
          </w:p>
        </w:tc>
        <w:tc>
          <w:tcPr>
            <w:tcW w:w="194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交流10kV</w:t>
            </w:r>
          </w:p>
        </w:tc>
      </w:tr>
      <w:tr w:rsidR="00457CAB" w:rsidRPr="00457CAB" w:rsidTr="00FF450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135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233049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506596329.5</w:t>
            </w:r>
          </w:p>
        </w:tc>
        <w:tc>
          <w:tcPr>
            <w:tcW w:w="194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交流20kV</w:t>
            </w:r>
          </w:p>
        </w:tc>
      </w:tr>
      <w:tr w:rsidR="00457CAB" w:rsidRPr="00457CAB" w:rsidTr="00FF450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1306050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2307389821</w:t>
            </w:r>
          </w:p>
        </w:tc>
        <w:tc>
          <w:tcPr>
            <w:tcW w:w="194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交流220kV</w:t>
            </w:r>
          </w:p>
        </w:tc>
      </w:tr>
      <w:tr w:rsidR="00457CAB" w:rsidRPr="00457CAB" w:rsidTr="00FF450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1673500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2100071761</w:t>
            </w:r>
          </w:p>
        </w:tc>
        <w:tc>
          <w:tcPr>
            <w:tcW w:w="194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交流110kV</w:t>
            </w:r>
          </w:p>
        </w:tc>
      </w:tr>
      <w:tr w:rsidR="00457CAB" w:rsidRPr="00457CAB" w:rsidTr="00FF450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134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19557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487762708</w:t>
            </w:r>
          </w:p>
        </w:tc>
        <w:tc>
          <w:tcPr>
            <w:tcW w:w="194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交流220V</w:t>
            </w:r>
          </w:p>
        </w:tc>
      </w:tr>
      <w:tr w:rsidR="00457CAB" w:rsidRPr="00457CAB" w:rsidTr="00FF450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26774.75</w:t>
            </w:r>
          </w:p>
        </w:tc>
        <w:tc>
          <w:tcPr>
            <w:tcW w:w="1941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57CAB" w:rsidRPr="00457CAB" w:rsidRDefault="00457CAB" w:rsidP="00457CA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57C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交流500kV</w:t>
            </w:r>
            <w:r w:rsidR="0011206F" w:rsidRPr="002957BE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(有误)</w:t>
            </w:r>
          </w:p>
        </w:tc>
      </w:tr>
    </w:tbl>
    <w:p w:rsidR="00457CAB" w:rsidRPr="00062FA5" w:rsidRDefault="00457CAB" w:rsidP="002957BE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96587E" w:rsidRPr="0096587E" w:rsidRDefault="00062FA5" w:rsidP="009658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2FA5">
        <w:rPr>
          <w:rFonts w:ascii="宋体" w:eastAsia="宋体" w:hAnsi="宋体" w:cs="宋体"/>
          <w:color w:val="333333"/>
          <w:kern w:val="0"/>
          <w:sz w:val="18"/>
          <w:szCs w:val="18"/>
        </w:rPr>
        <w:t>按电压等级统计用户数</w:t>
      </w:r>
    </w:p>
    <w:tbl>
      <w:tblPr>
        <w:tblW w:w="8058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3319"/>
        <w:gridCol w:w="1629"/>
        <w:gridCol w:w="2330"/>
      </w:tblGrid>
      <w:tr w:rsidR="0096587E" w:rsidRPr="0096587E" w:rsidTr="00FF4503">
        <w:trPr>
          <w:trHeight w:val="285"/>
        </w:trPr>
        <w:tc>
          <w:tcPr>
            <w:tcW w:w="7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   </w:t>
            </w:r>
          </w:p>
        </w:tc>
        <w:tc>
          <w:tcPr>
            <w:tcW w:w="3319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客户数</w:t>
            </w:r>
          </w:p>
        </w:tc>
        <w:tc>
          <w:tcPr>
            <w:tcW w:w="1629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proofErr w:type="gramStart"/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总年电量</w:t>
            </w:r>
            <w:proofErr w:type="gramEnd"/>
          </w:p>
        </w:tc>
        <w:tc>
          <w:tcPr>
            <w:tcW w:w="233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电压等级</w:t>
            </w:r>
          </w:p>
        </w:tc>
      </w:tr>
      <w:tr w:rsidR="0096587E" w:rsidRPr="0096587E" w:rsidTr="00FF450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49002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61523334296</w:t>
            </w:r>
          </w:p>
        </w:tc>
        <w:tc>
          <w:tcPr>
            <w:tcW w:w="233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交流10kV</w:t>
            </w:r>
          </w:p>
        </w:tc>
      </w:tr>
      <w:tr w:rsidR="0096587E" w:rsidRPr="0096587E" w:rsidTr="00FF450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114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506596329.5</w:t>
            </w:r>
          </w:p>
        </w:tc>
        <w:tc>
          <w:tcPr>
            <w:tcW w:w="233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交流20kV</w:t>
            </w:r>
          </w:p>
        </w:tc>
      </w:tr>
      <w:tr w:rsidR="0096587E" w:rsidRPr="0096587E" w:rsidTr="00FF450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2307389821</w:t>
            </w:r>
          </w:p>
        </w:tc>
        <w:tc>
          <w:tcPr>
            <w:tcW w:w="233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交流220kV</w:t>
            </w:r>
          </w:p>
        </w:tc>
      </w:tr>
      <w:tr w:rsidR="0096587E" w:rsidRPr="0096587E" w:rsidTr="00FF450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2100071761</w:t>
            </w:r>
          </w:p>
        </w:tc>
        <w:tc>
          <w:tcPr>
            <w:tcW w:w="233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交流110kV</w:t>
            </w:r>
          </w:p>
        </w:tc>
      </w:tr>
      <w:tr w:rsidR="0096587E" w:rsidRPr="0096587E" w:rsidTr="00FF450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248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487762708</w:t>
            </w:r>
          </w:p>
        </w:tc>
        <w:tc>
          <w:tcPr>
            <w:tcW w:w="233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交流220V</w:t>
            </w:r>
          </w:p>
        </w:tc>
      </w:tr>
      <w:tr w:rsidR="0096587E" w:rsidRPr="0096587E" w:rsidTr="00FF450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26774.75</w:t>
            </w:r>
          </w:p>
        </w:tc>
        <w:tc>
          <w:tcPr>
            <w:tcW w:w="233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6587E" w:rsidRPr="00B32437" w:rsidRDefault="0096587E" w:rsidP="0096587E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B32437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交流500kV</w:t>
            </w:r>
            <w:r w:rsidRPr="00B32437">
              <w:rPr>
                <w:rFonts w:ascii="宋体" w:eastAsia="宋体" w:hAnsi="宋体" w:cs="宋体" w:hint="eastAsia"/>
                <w:strike/>
                <w:color w:val="333333"/>
                <w:kern w:val="0"/>
                <w:sz w:val="18"/>
                <w:szCs w:val="18"/>
              </w:rPr>
              <w:t>(有误)</w:t>
            </w:r>
          </w:p>
        </w:tc>
      </w:tr>
    </w:tbl>
    <w:p w:rsidR="0096587E" w:rsidRDefault="0096587E" w:rsidP="00A9187E">
      <w:pPr>
        <w:widowControl/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35AE6" w:rsidRPr="00235AE6" w:rsidRDefault="00235AE6" w:rsidP="00235A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32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3299"/>
        <w:gridCol w:w="1626"/>
        <w:gridCol w:w="1615"/>
      </w:tblGrid>
      <w:tr w:rsidR="00BA1E6C" w:rsidRPr="00235AE6" w:rsidTr="00BA1E6C">
        <w:trPr>
          <w:trHeight w:val="285"/>
        </w:trPr>
        <w:tc>
          <w:tcPr>
            <w:tcW w:w="7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235AE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</w:t>
            </w:r>
          </w:p>
        </w:tc>
        <w:tc>
          <w:tcPr>
            <w:tcW w:w="3299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6587E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客户数</w:t>
            </w:r>
          </w:p>
        </w:tc>
        <w:tc>
          <w:tcPr>
            <w:tcW w:w="1626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proofErr w:type="gramStart"/>
            <w:r w:rsidRPr="0096587E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总年电量</w:t>
            </w:r>
            <w:proofErr w:type="gramEnd"/>
          </w:p>
        </w:tc>
        <w:tc>
          <w:tcPr>
            <w:tcW w:w="161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vAlign w:val="center"/>
          </w:tcPr>
          <w:p w:rsidR="00BA1E6C" w:rsidRPr="0096587E" w:rsidRDefault="00BA1E6C" w:rsidP="00D579C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6587E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电压等级</w:t>
            </w:r>
          </w:p>
        </w:tc>
      </w:tr>
      <w:tr w:rsidR="00BA1E6C" w:rsidRPr="00235AE6" w:rsidTr="00BA1E6C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235AE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235AE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43851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235AE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61523334296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vAlign w:val="center"/>
          </w:tcPr>
          <w:p w:rsidR="00BA1E6C" w:rsidRPr="0096587E" w:rsidRDefault="00BA1E6C" w:rsidP="00D579C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6587E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交流10kV</w:t>
            </w:r>
          </w:p>
        </w:tc>
      </w:tr>
      <w:tr w:rsidR="00BA1E6C" w:rsidRPr="00235AE6" w:rsidTr="00BA1E6C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235AE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235AE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99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235AE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506596329.5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vAlign w:val="center"/>
          </w:tcPr>
          <w:p w:rsidR="00BA1E6C" w:rsidRPr="0096587E" w:rsidRDefault="00BA1E6C" w:rsidP="00D579C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6587E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交流20kV</w:t>
            </w:r>
          </w:p>
        </w:tc>
      </w:tr>
      <w:tr w:rsidR="00BA1E6C" w:rsidRPr="00235AE6" w:rsidTr="00BA1E6C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235AE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235AE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235AE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2307389821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vAlign w:val="center"/>
          </w:tcPr>
          <w:p w:rsidR="00BA1E6C" w:rsidRPr="0096587E" w:rsidRDefault="00BA1E6C" w:rsidP="00D579C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6587E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交流220kV</w:t>
            </w:r>
          </w:p>
        </w:tc>
      </w:tr>
      <w:tr w:rsidR="00BA1E6C" w:rsidRPr="00235AE6" w:rsidTr="00BA1E6C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235AE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235AE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235AE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2100071761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vAlign w:val="center"/>
          </w:tcPr>
          <w:p w:rsidR="00BA1E6C" w:rsidRPr="0096587E" w:rsidRDefault="00BA1E6C" w:rsidP="00D579C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6587E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交流110kV</w:t>
            </w:r>
          </w:p>
        </w:tc>
      </w:tr>
      <w:tr w:rsidR="00BA1E6C" w:rsidRPr="00235AE6" w:rsidTr="00BA1E6C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235AE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235AE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126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235AE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487762708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vAlign w:val="center"/>
          </w:tcPr>
          <w:p w:rsidR="00BA1E6C" w:rsidRPr="0096587E" w:rsidRDefault="00BA1E6C" w:rsidP="00D579C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6587E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交流220V</w:t>
            </w:r>
          </w:p>
        </w:tc>
      </w:tr>
      <w:tr w:rsidR="00BA1E6C" w:rsidRPr="00235AE6" w:rsidTr="00BA1E6C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235AE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235AE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A1E6C" w:rsidRPr="00235AE6" w:rsidRDefault="00BA1E6C" w:rsidP="00235AE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235AE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26774.75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vAlign w:val="center"/>
          </w:tcPr>
          <w:p w:rsidR="00BA1E6C" w:rsidRPr="0096587E" w:rsidRDefault="00BA1E6C" w:rsidP="00D579C3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6587E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交流500kV</w:t>
            </w:r>
            <w:r w:rsidRPr="002957BE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(有误)</w:t>
            </w:r>
          </w:p>
        </w:tc>
      </w:tr>
    </w:tbl>
    <w:p w:rsidR="00235AE6" w:rsidRDefault="00235AE6" w:rsidP="00A9187E">
      <w:pPr>
        <w:widowControl/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35AE6" w:rsidRDefault="00235AE6" w:rsidP="00A9187E">
      <w:pPr>
        <w:widowControl/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B4CA8" w:rsidRDefault="00FB4CA8" w:rsidP="00786FBF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 xml:space="preserve">2. </w:t>
      </w:r>
      <w:r w:rsidRPr="002662CF">
        <w:rPr>
          <w:rFonts w:ascii="宋体" w:eastAsia="宋体" w:hAnsi="宋体" w:cs="宋体" w:hint="eastAsia"/>
          <w:b/>
          <w:color w:val="333333"/>
          <w:kern w:val="0"/>
          <w:sz w:val="18"/>
          <w:szCs w:val="18"/>
          <w:highlight w:val="yellow"/>
        </w:rPr>
        <w:t>可减容的配变台数、总容量</w:t>
      </w:r>
    </w:p>
    <w:p w:rsidR="0040753D" w:rsidRPr="0040753D" w:rsidRDefault="0040753D" w:rsidP="004075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476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860"/>
        <w:gridCol w:w="1340"/>
      </w:tblGrid>
      <w:tr w:rsidR="0040753D" w:rsidRPr="0040753D" w:rsidTr="0040753D">
        <w:trPr>
          <w:trHeight w:val="285"/>
        </w:trPr>
        <w:tc>
          <w:tcPr>
            <w:tcW w:w="15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0753D" w:rsidRPr="0040753D" w:rsidRDefault="0040753D" w:rsidP="0040753D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proofErr w:type="gramStart"/>
            <w:r w:rsidRPr="0040753D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减容配变数</w:t>
            </w:r>
            <w:proofErr w:type="gramEnd"/>
            <w:r w:rsidRPr="0040753D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量</w:t>
            </w:r>
          </w:p>
        </w:tc>
        <w:tc>
          <w:tcPr>
            <w:tcW w:w="18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0753D" w:rsidRPr="0040753D" w:rsidRDefault="0040753D" w:rsidP="0040753D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proofErr w:type="gramStart"/>
            <w:r w:rsidRPr="0040753D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减容总容量</w:t>
            </w:r>
            <w:proofErr w:type="gramEnd"/>
          </w:p>
        </w:tc>
        <w:tc>
          <w:tcPr>
            <w:tcW w:w="13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0753D" w:rsidRPr="0040753D" w:rsidRDefault="0040753D" w:rsidP="0040753D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0753D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年电量</w:t>
            </w:r>
          </w:p>
        </w:tc>
      </w:tr>
      <w:tr w:rsidR="0040753D" w:rsidRPr="0040753D" w:rsidTr="0040753D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0753D" w:rsidRPr="0040753D" w:rsidRDefault="0040753D" w:rsidP="0040753D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0753D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953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0753D" w:rsidRPr="0040753D" w:rsidRDefault="0040753D" w:rsidP="0040753D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0753D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380009.5916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0753D" w:rsidRPr="0040753D" w:rsidRDefault="0040753D" w:rsidP="0040753D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0753D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41423973.9</w:t>
            </w:r>
          </w:p>
        </w:tc>
      </w:tr>
    </w:tbl>
    <w:p w:rsidR="00C2489B" w:rsidRDefault="00C2489B" w:rsidP="00A9187E">
      <w:pPr>
        <w:widowControl/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E67AB" w:rsidRDefault="009E67AB" w:rsidP="00FC44D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5C33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增加用电分类</w:t>
      </w:r>
    </w:p>
    <w:tbl>
      <w:tblPr>
        <w:tblW w:w="624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860"/>
        <w:gridCol w:w="1340"/>
        <w:gridCol w:w="1480"/>
      </w:tblGrid>
      <w:tr w:rsidR="00F47D5F" w:rsidRPr="00B20A7E" w:rsidTr="00F47D5F">
        <w:trPr>
          <w:trHeight w:val="285"/>
        </w:trPr>
        <w:tc>
          <w:tcPr>
            <w:tcW w:w="15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47D5F" w:rsidRPr="00B20A7E" w:rsidRDefault="00F47D5F" w:rsidP="00417B7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27" w:author="Li" w:date="2016-06-24T09:3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proofErr w:type="gramStart"/>
            <w:r w:rsidRPr="00B20A7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28" w:author="Li" w:date="2016-06-24T09:3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减容配变数</w:t>
            </w:r>
            <w:proofErr w:type="gramEnd"/>
            <w:r w:rsidRPr="00B20A7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29" w:author="Li" w:date="2016-06-24T09:3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量</w:t>
            </w:r>
          </w:p>
        </w:tc>
        <w:tc>
          <w:tcPr>
            <w:tcW w:w="18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47D5F" w:rsidRPr="00B20A7E" w:rsidRDefault="00F47D5F" w:rsidP="00417B7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0" w:author="Li" w:date="2016-06-24T09:3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proofErr w:type="gramStart"/>
            <w:r w:rsidRPr="00B20A7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1" w:author="Li" w:date="2016-06-24T09:3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减容总容量</w:t>
            </w:r>
            <w:proofErr w:type="gramEnd"/>
          </w:p>
        </w:tc>
        <w:tc>
          <w:tcPr>
            <w:tcW w:w="13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47D5F" w:rsidRPr="00B20A7E" w:rsidRDefault="00F47D5F" w:rsidP="00417B7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2" w:author="Li" w:date="2016-06-24T09:3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20A7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3" w:author="Li" w:date="2016-06-24T09:3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年电量</w:t>
            </w:r>
          </w:p>
        </w:tc>
        <w:tc>
          <w:tcPr>
            <w:tcW w:w="14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47D5F" w:rsidRPr="00B20A7E" w:rsidRDefault="00F47D5F" w:rsidP="00417B7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4" w:author="Li" w:date="2016-06-24T09:3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20A7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5" w:author="Li" w:date="2016-06-24T09:3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用电分类</w:t>
            </w:r>
          </w:p>
        </w:tc>
      </w:tr>
      <w:tr w:rsidR="00F47D5F" w:rsidRPr="00B20A7E" w:rsidTr="00F47D5F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47D5F" w:rsidRPr="00B20A7E" w:rsidRDefault="00F47D5F" w:rsidP="00417B7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6" w:author="Li" w:date="2016-06-24T09:3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20A7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7" w:author="Li" w:date="2016-06-24T09:3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445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47D5F" w:rsidRPr="00B20A7E" w:rsidRDefault="00F47D5F" w:rsidP="00417B7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8" w:author="Li" w:date="2016-06-24T09:3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20A7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39" w:author="Li" w:date="2016-06-24T09:3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180372.21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47D5F" w:rsidRPr="00B20A7E" w:rsidRDefault="00F47D5F" w:rsidP="00417B7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0" w:author="Li" w:date="2016-06-24T09:3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20A7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1" w:author="Li" w:date="2016-06-24T09:3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19665676.2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47D5F" w:rsidRPr="00B20A7E" w:rsidRDefault="00F47D5F" w:rsidP="00417B7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2" w:author="Li" w:date="2016-06-24T09:3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20A7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3" w:author="Li" w:date="2016-06-24T09:3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商业 </w:t>
            </w:r>
          </w:p>
        </w:tc>
      </w:tr>
      <w:tr w:rsidR="00F47D5F" w:rsidRPr="00B20A7E" w:rsidTr="00F47D5F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47D5F" w:rsidRPr="00B20A7E" w:rsidRDefault="00F47D5F" w:rsidP="00417B7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4" w:author="Li" w:date="2016-06-24T09:3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20A7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5" w:author="Li" w:date="2016-06-24T09:3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365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47D5F" w:rsidRPr="00B20A7E" w:rsidRDefault="00F47D5F" w:rsidP="00417B7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6" w:author="Li" w:date="2016-06-24T09:3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20A7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7" w:author="Li" w:date="2016-06-24T09:3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146710.8303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47D5F" w:rsidRPr="00B20A7E" w:rsidRDefault="00F47D5F" w:rsidP="00417B7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8" w:author="Li" w:date="2016-06-24T09:3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20A7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9" w:author="Li" w:date="2016-06-24T09:3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13544328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47D5F" w:rsidRPr="00B20A7E" w:rsidRDefault="00F47D5F" w:rsidP="00417B7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0" w:author="Li" w:date="2016-06-24T09:3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20A7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1" w:author="Li" w:date="2016-06-24T09:3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大工业用电 </w:t>
            </w:r>
          </w:p>
        </w:tc>
      </w:tr>
      <w:tr w:rsidR="00F47D5F" w:rsidRPr="00B20A7E" w:rsidTr="00F47D5F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47D5F" w:rsidRPr="00B20A7E" w:rsidRDefault="00F47D5F" w:rsidP="00417B7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2" w:author="Li" w:date="2016-06-24T09:3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20A7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3" w:author="Li" w:date="2016-06-24T09:3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141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47D5F" w:rsidRPr="00B20A7E" w:rsidRDefault="00F47D5F" w:rsidP="00417B7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4" w:author="Li" w:date="2016-06-24T09:3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20A7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5" w:author="Li" w:date="2016-06-24T09:3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52187.12269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47D5F" w:rsidRPr="00B20A7E" w:rsidRDefault="00F47D5F" w:rsidP="00417B7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6" w:author="Li" w:date="2016-06-24T09:3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20A7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7" w:author="Li" w:date="2016-06-24T09:3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8183702.63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47D5F" w:rsidRPr="00B20A7E" w:rsidRDefault="00F47D5F" w:rsidP="00417B7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8" w:author="Li" w:date="2016-06-24T09:3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20A7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9" w:author="Li" w:date="2016-06-24T09:3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居民生活 </w:t>
            </w:r>
          </w:p>
        </w:tc>
      </w:tr>
      <w:tr w:rsidR="00F47D5F" w:rsidRPr="00B20A7E" w:rsidTr="00F47D5F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47D5F" w:rsidRPr="00B20A7E" w:rsidRDefault="00F47D5F" w:rsidP="00417B7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0" w:author="Li" w:date="2016-06-24T09:3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20A7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1" w:author="Li" w:date="2016-06-24T09:3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47D5F" w:rsidRPr="00B20A7E" w:rsidRDefault="00F47D5F" w:rsidP="00417B7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2" w:author="Li" w:date="2016-06-24T09:3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20A7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3" w:author="Li" w:date="2016-06-24T09:3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739.4285714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47D5F" w:rsidRPr="00B20A7E" w:rsidRDefault="00F47D5F" w:rsidP="00417B7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4" w:author="Li" w:date="2016-06-24T09:3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20A7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5" w:author="Li" w:date="2016-06-24T09:3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30267.11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47D5F" w:rsidRPr="00B20A7E" w:rsidRDefault="00F47D5F" w:rsidP="00417B7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6" w:author="Li" w:date="2016-06-24T09:3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20A7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7" w:author="Li" w:date="2016-06-24T09:3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未知 </w:t>
            </w:r>
          </w:p>
        </w:tc>
      </w:tr>
    </w:tbl>
    <w:p w:rsidR="00F47D5F" w:rsidRDefault="00F47D5F" w:rsidP="00A9187E">
      <w:pPr>
        <w:widowControl/>
        <w:spacing w:line="330" w:lineRule="atLeast"/>
        <w:jc w:val="left"/>
        <w:rPr>
          <w:ins w:id="168" w:author="Li" w:date="2016-06-24T09:30:00Z"/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20A7E" w:rsidRPr="00B20A7E" w:rsidRDefault="00B20A7E" w:rsidP="00B20A7E">
      <w:pPr>
        <w:widowControl/>
        <w:jc w:val="left"/>
        <w:rPr>
          <w:ins w:id="169" w:author="Li" w:date="2016-06-24T09:30:00Z"/>
          <w:rFonts w:ascii="宋体" w:eastAsia="宋体" w:hAnsi="宋体" w:cs="宋体"/>
          <w:kern w:val="0"/>
          <w:sz w:val="24"/>
          <w:szCs w:val="24"/>
        </w:rPr>
      </w:pPr>
    </w:p>
    <w:tbl>
      <w:tblPr>
        <w:tblW w:w="624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860"/>
        <w:gridCol w:w="1340"/>
        <w:gridCol w:w="1480"/>
      </w:tblGrid>
      <w:tr w:rsidR="00B20A7E" w:rsidRPr="00B20A7E" w:rsidTr="00B20A7E">
        <w:trPr>
          <w:trHeight w:val="285"/>
          <w:ins w:id="170" w:author="Li" w:date="2016-06-24T09:30:00Z"/>
        </w:trPr>
        <w:tc>
          <w:tcPr>
            <w:tcW w:w="15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20A7E" w:rsidRPr="00B20A7E" w:rsidRDefault="00B20A7E">
            <w:pPr>
              <w:widowControl/>
              <w:jc w:val="left"/>
              <w:rPr>
                <w:ins w:id="171" w:author="Li" w:date="2016-06-24T09:3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72" w:author="Li" w:date="2016-06-24T09:30:00Z">
                  <w:rPr>
                    <w:ins w:id="173" w:author="Li" w:date="2016-06-24T09:30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74" w:author="Li" w:date="2016-06-24T09:30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proofErr w:type="gramStart"/>
            <w:ins w:id="175" w:author="Li" w:date="2016-06-24T09:30:00Z">
              <w:r w:rsidRPr="00B20A7E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176" w:author="Li" w:date="2016-06-24T09:30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减容配变数</w:t>
              </w:r>
              <w:proofErr w:type="gramEnd"/>
              <w:r w:rsidRPr="00B20A7E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177" w:author="Li" w:date="2016-06-24T09:30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量</w:t>
              </w:r>
            </w:ins>
          </w:p>
        </w:tc>
        <w:tc>
          <w:tcPr>
            <w:tcW w:w="18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20A7E" w:rsidRPr="00B20A7E" w:rsidRDefault="00B20A7E">
            <w:pPr>
              <w:widowControl/>
              <w:jc w:val="left"/>
              <w:rPr>
                <w:ins w:id="178" w:author="Li" w:date="2016-06-24T09:3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79" w:author="Li" w:date="2016-06-24T09:30:00Z">
                  <w:rPr>
                    <w:ins w:id="180" w:author="Li" w:date="2016-06-24T09:30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81" w:author="Li" w:date="2016-06-24T09:30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proofErr w:type="gramStart"/>
            <w:ins w:id="182" w:author="Li" w:date="2016-06-24T09:30:00Z">
              <w:r w:rsidRPr="00B20A7E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183" w:author="Li" w:date="2016-06-24T09:30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减容总容量</w:t>
              </w:r>
              <w:proofErr w:type="gramEnd"/>
            </w:ins>
          </w:p>
        </w:tc>
        <w:tc>
          <w:tcPr>
            <w:tcW w:w="13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20A7E" w:rsidRPr="00B20A7E" w:rsidRDefault="00B20A7E">
            <w:pPr>
              <w:widowControl/>
              <w:jc w:val="left"/>
              <w:rPr>
                <w:ins w:id="184" w:author="Li" w:date="2016-06-24T09:3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85" w:author="Li" w:date="2016-06-24T09:30:00Z">
                  <w:rPr>
                    <w:ins w:id="186" w:author="Li" w:date="2016-06-24T09:30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87" w:author="Li" w:date="2016-06-24T09:30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188" w:author="Li" w:date="2016-06-24T09:30:00Z">
              <w:r w:rsidRPr="00B20A7E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189" w:author="Li" w:date="2016-06-24T09:30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年电量</w:t>
              </w:r>
            </w:ins>
          </w:p>
        </w:tc>
        <w:tc>
          <w:tcPr>
            <w:tcW w:w="14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20A7E" w:rsidRPr="00B20A7E" w:rsidRDefault="00B20A7E">
            <w:pPr>
              <w:widowControl/>
              <w:jc w:val="left"/>
              <w:rPr>
                <w:ins w:id="190" w:author="Li" w:date="2016-06-24T09:3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91" w:author="Li" w:date="2016-06-24T09:30:00Z">
                  <w:rPr>
                    <w:ins w:id="192" w:author="Li" w:date="2016-06-24T09:30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93" w:author="Li" w:date="2016-06-24T09:30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194" w:author="Li" w:date="2016-06-24T09:30:00Z">
              <w:r w:rsidRPr="00B20A7E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195" w:author="Li" w:date="2016-06-24T09:30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用电分类</w:t>
              </w:r>
            </w:ins>
          </w:p>
        </w:tc>
      </w:tr>
      <w:tr w:rsidR="00B20A7E" w:rsidRPr="00B20A7E" w:rsidTr="00B20A7E">
        <w:trPr>
          <w:trHeight w:val="285"/>
          <w:ins w:id="196" w:author="Li" w:date="2016-06-24T09:30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20A7E" w:rsidRPr="00B20A7E" w:rsidRDefault="00B20A7E">
            <w:pPr>
              <w:widowControl/>
              <w:jc w:val="left"/>
              <w:rPr>
                <w:ins w:id="197" w:author="Li" w:date="2016-06-24T09:3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98" w:author="Li" w:date="2016-06-24T09:30:00Z">
                  <w:rPr>
                    <w:ins w:id="199" w:author="Li" w:date="2016-06-24T09:30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00" w:author="Li" w:date="2016-06-24T09:30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01" w:author="Li" w:date="2016-06-24T09:30:00Z">
              <w:r w:rsidRPr="00B20A7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02" w:author="Li" w:date="2016-06-24T09:30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365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20A7E" w:rsidRPr="00B20A7E" w:rsidRDefault="00B20A7E">
            <w:pPr>
              <w:widowControl/>
              <w:jc w:val="left"/>
              <w:rPr>
                <w:ins w:id="203" w:author="Li" w:date="2016-06-24T09:3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04" w:author="Li" w:date="2016-06-24T09:30:00Z">
                  <w:rPr>
                    <w:ins w:id="205" w:author="Li" w:date="2016-06-24T09:30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06" w:author="Li" w:date="2016-06-24T09:30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07" w:author="Li" w:date="2016-06-24T09:30:00Z">
              <w:r w:rsidRPr="00B20A7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08" w:author="Li" w:date="2016-06-24T09:30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146710.8303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20A7E" w:rsidRPr="00B20A7E" w:rsidRDefault="00B20A7E">
            <w:pPr>
              <w:widowControl/>
              <w:jc w:val="left"/>
              <w:rPr>
                <w:ins w:id="209" w:author="Li" w:date="2016-06-24T09:3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10" w:author="Li" w:date="2016-06-24T09:30:00Z">
                  <w:rPr>
                    <w:ins w:id="211" w:author="Li" w:date="2016-06-24T09:30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12" w:author="Li" w:date="2016-06-24T09:30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13" w:author="Li" w:date="2016-06-24T09:30:00Z">
              <w:r w:rsidRPr="00B20A7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14" w:author="Li" w:date="2016-06-24T09:30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13544328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20A7E" w:rsidRPr="00B20A7E" w:rsidRDefault="00B20A7E">
            <w:pPr>
              <w:widowControl/>
              <w:jc w:val="left"/>
              <w:rPr>
                <w:ins w:id="215" w:author="Li" w:date="2016-06-24T09:3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16" w:author="Li" w:date="2016-06-24T09:30:00Z">
                  <w:rPr>
                    <w:ins w:id="217" w:author="Li" w:date="2016-06-24T09:30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18" w:author="Li" w:date="2016-06-24T09:30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219" w:author="Li" w:date="2016-06-24T09:30:00Z">
              <w:r w:rsidRPr="00B20A7E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220" w:author="Li" w:date="2016-06-24T09:30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大工业用电 </w:t>
              </w:r>
            </w:ins>
          </w:p>
        </w:tc>
      </w:tr>
      <w:tr w:rsidR="00B20A7E" w:rsidRPr="00B20A7E" w:rsidTr="00B20A7E">
        <w:trPr>
          <w:trHeight w:val="285"/>
          <w:ins w:id="221" w:author="Li" w:date="2016-06-24T09:30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20A7E" w:rsidRPr="00B20A7E" w:rsidRDefault="00B20A7E">
            <w:pPr>
              <w:widowControl/>
              <w:jc w:val="left"/>
              <w:rPr>
                <w:ins w:id="222" w:author="Li" w:date="2016-06-24T09:3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23" w:author="Li" w:date="2016-06-24T09:30:00Z">
                  <w:rPr>
                    <w:ins w:id="224" w:author="Li" w:date="2016-06-24T09:30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25" w:author="Li" w:date="2016-06-24T09:30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26" w:author="Li" w:date="2016-06-24T09:30:00Z">
              <w:r w:rsidRPr="00B20A7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27" w:author="Li" w:date="2016-06-24T09:30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20A7E" w:rsidRPr="00B20A7E" w:rsidRDefault="00B20A7E">
            <w:pPr>
              <w:widowControl/>
              <w:jc w:val="left"/>
              <w:rPr>
                <w:ins w:id="228" w:author="Li" w:date="2016-06-24T09:3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29" w:author="Li" w:date="2016-06-24T09:30:00Z">
                  <w:rPr>
                    <w:ins w:id="230" w:author="Li" w:date="2016-06-24T09:30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31" w:author="Li" w:date="2016-06-24T09:30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32" w:author="Li" w:date="2016-06-24T09:30:00Z">
              <w:r w:rsidRPr="00B20A7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33" w:author="Li" w:date="2016-06-24T09:30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739.4285714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20A7E" w:rsidRPr="00B20A7E" w:rsidRDefault="00B20A7E">
            <w:pPr>
              <w:widowControl/>
              <w:jc w:val="left"/>
              <w:rPr>
                <w:ins w:id="234" w:author="Li" w:date="2016-06-24T09:3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35" w:author="Li" w:date="2016-06-24T09:30:00Z">
                  <w:rPr>
                    <w:ins w:id="236" w:author="Li" w:date="2016-06-24T09:30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37" w:author="Li" w:date="2016-06-24T09:30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38" w:author="Li" w:date="2016-06-24T09:30:00Z">
              <w:r w:rsidRPr="00B20A7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39" w:author="Li" w:date="2016-06-24T09:30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30267.11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20A7E" w:rsidRPr="00B20A7E" w:rsidRDefault="00B20A7E">
            <w:pPr>
              <w:widowControl/>
              <w:jc w:val="left"/>
              <w:rPr>
                <w:ins w:id="240" w:author="Li" w:date="2016-06-24T09:3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41" w:author="Li" w:date="2016-06-24T09:30:00Z">
                  <w:rPr>
                    <w:ins w:id="242" w:author="Li" w:date="2016-06-24T09:30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43" w:author="Li" w:date="2016-06-24T09:30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244" w:author="Li" w:date="2016-06-24T09:30:00Z">
              <w:r w:rsidRPr="00B20A7E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245" w:author="Li" w:date="2016-06-24T09:30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未知 </w:t>
              </w:r>
            </w:ins>
          </w:p>
        </w:tc>
      </w:tr>
      <w:tr w:rsidR="00B20A7E" w:rsidRPr="00B20A7E" w:rsidTr="00B20A7E">
        <w:trPr>
          <w:trHeight w:val="285"/>
          <w:ins w:id="246" w:author="Li" w:date="2016-06-24T09:30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20A7E" w:rsidRPr="00B20A7E" w:rsidRDefault="00B20A7E">
            <w:pPr>
              <w:widowControl/>
              <w:jc w:val="left"/>
              <w:rPr>
                <w:ins w:id="247" w:author="Li" w:date="2016-06-24T09:3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48" w:author="Li" w:date="2016-06-24T09:30:00Z">
                  <w:rPr>
                    <w:ins w:id="249" w:author="Li" w:date="2016-06-24T09:30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50" w:author="Li" w:date="2016-06-24T09:30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51" w:author="Li" w:date="2016-06-24T09:30:00Z">
              <w:r w:rsidRPr="00B20A7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52" w:author="Li" w:date="2016-06-24T09:30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445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20A7E" w:rsidRPr="00B20A7E" w:rsidRDefault="00B20A7E">
            <w:pPr>
              <w:widowControl/>
              <w:jc w:val="left"/>
              <w:rPr>
                <w:ins w:id="253" w:author="Li" w:date="2016-06-24T09:3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54" w:author="Li" w:date="2016-06-24T09:30:00Z">
                  <w:rPr>
                    <w:ins w:id="255" w:author="Li" w:date="2016-06-24T09:30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56" w:author="Li" w:date="2016-06-24T09:30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57" w:author="Li" w:date="2016-06-24T09:30:00Z">
              <w:r w:rsidRPr="00B20A7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58" w:author="Li" w:date="2016-06-24T09:30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180372.21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20A7E" w:rsidRPr="00B20A7E" w:rsidRDefault="00B20A7E">
            <w:pPr>
              <w:widowControl/>
              <w:jc w:val="left"/>
              <w:rPr>
                <w:ins w:id="259" w:author="Li" w:date="2016-06-24T09:3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60" w:author="Li" w:date="2016-06-24T09:30:00Z">
                  <w:rPr>
                    <w:ins w:id="261" w:author="Li" w:date="2016-06-24T09:30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62" w:author="Li" w:date="2016-06-24T09:30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63" w:author="Li" w:date="2016-06-24T09:30:00Z">
              <w:r w:rsidRPr="00B20A7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64" w:author="Li" w:date="2016-06-24T09:30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19665676.2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20A7E" w:rsidRPr="00B20A7E" w:rsidRDefault="00B20A7E">
            <w:pPr>
              <w:widowControl/>
              <w:jc w:val="left"/>
              <w:rPr>
                <w:ins w:id="265" w:author="Li" w:date="2016-06-24T09:3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66" w:author="Li" w:date="2016-06-24T09:30:00Z">
                  <w:rPr>
                    <w:ins w:id="267" w:author="Li" w:date="2016-06-24T09:30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68" w:author="Li" w:date="2016-06-24T09:30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269" w:author="Li" w:date="2016-06-24T09:30:00Z">
              <w:r w:rsidRPr="00B20A7E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270" w:author="Li" w:date="2016-06-24T09:30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商业 </w:t>
              </w:r>
            </w:ins>
          </w:p>
        </w:tc>
      </w:tr>
    </w:tbl>
    <w:p w:rsidR="00B20A7E" w:rsidRDefault="00B20A7E" w:rsidP="00A9187E">
      <w:pPr>
        <w:widowControl/>
        <w:spacing w:line="330" w:lineRule="atLeast"/>
        <w:jc w:val="left"/>
        <w:rPr>
          <w:ins w:id="271" w:author="Li" w:date="2016-06-24T09:30:00Z"/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20A7E" w:rsidRDefault="00B20A7E" w:rsidP="00A9187E">
      <w:pPr>
        <w:widowControl/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02613" w:rsidRPr="00902613" w:rsidRDefault="00902613" w:rsidP="00902613">
      <w:pPr>
        <w:widowControl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增加行业</w:t>
      </w:r>
      <w:r w:rsidRPr="00C45C33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分类</w:t>
      </w:r>
    </w:p>
    <w:tbl>
      <w:tblPr>
        <w:tblW w:w="828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860"/>
        <w:gridCol w:w="1340"/>
        <w:gridCol w:w="3520"/>
      </w:tblGrid>
      <w:tr w:rsidR="00902613" w:rsidRPr="00F65A3C" w:rsidTr="00902613">
        <w:trPr>
          <w:trHeight w:val="285"/>
        </w:trPr>
        <w:tc>
          <w:tcPr>
            <w:tcW w:w="15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72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proofErr w:type="gramStart"/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73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减容配变数</w:t>
            </w:r>
            <w:proofErr w:type="gramEnd"/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74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量</w:t>
            </w:r>
          </w:p>
        </w:tc>
        <w:tc>
          <w:tcPr>
            <w:tcW w:w="18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75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proofErr w:type="gramStart"/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76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减容总容量</w:t>
            </w:r>
            <w:proofErr w:type="gramEnd"/>
          </w:p>
        </w:tc>
        <w:tc>
          <w:tcPr>
            <w:tcW w:w="13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77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78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年电量</w:t>
            </w:r>
          </w:p>
        </w:tc>
        <w:tc>
          <w:tcPr>
            <w:tcW w:w="352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79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80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行业分类</w:t>
            </w:r>
          </w:p>
        </w:tc>
      </w:tr>
      <w:tr w:rsidR="00902613" w:rsidRPr="00F65A3C" w:rsidTr="0090261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81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82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319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83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84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112450.8938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85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86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12068806.4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87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88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制造业</w:t>
            </w:r>
          </w:p>
        </w:tc>
      </w:tr>
      <w:tr w:rsidR="00902613" w:rsidRPr="00F65A3C" w:rsidTr="0090261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89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90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141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91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92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49918.641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93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94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4599436.56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95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96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建筑业</w:t>
            </w:r>
          </w:p>
        </w:tc>
      </w:tr>
      <w:tr w:rsidR="00902613" w:rsidRPr="00F65A3C" w:rsidTr="0090261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97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98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101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99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00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39832.55279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01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02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6055750.19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03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04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租赁和商务服务业</w:t>
            </w:r>
          </w:p>
        </w:tc>
      </w:tr>
      <w:tr w:rsidR="00902613" w:rsidRPr="00F65A3C" w:rsidTr="0090261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05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06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86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07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08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27557.44136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09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0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3696079.76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1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2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未知</w:t>
            </w:r>
          </w:p>
        </w:tc>
      </w:tr>
      <w:tr w:rsidR="00902613" w:rsidRPr="00F65A3C" w:rsidTr="0090261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3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4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79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5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6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40282.4808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7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8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5657097.44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9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0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房地产业</w:t>
            </w:r>
          </w:p>
        </w:tc>
      </w:tr>
      <w:tr w:rsidR="00902613" w:rsidRPr="00F65A3C" w:rsidTr="0090261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1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2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39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3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4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18608.95424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5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6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1795072.42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7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8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住宿和餐饮业</w:t>
            </w:r>
          </w:p>
        </w:tc>
      </w:tr>
      <w:tr w:rsidR="00902613" w:rsidRPr="00F65A3C" w:rsidTr="0090261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9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30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35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31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32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26623.64925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33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34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1964451.84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35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36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批发和零售业</w:t>
            </w:r>
          </w:p>
        </w:tc>
      </w:tr>
      <w:tr w:rsidR="00902613" w:rsidRPr="00F65A3C" w:rsidTr="0090261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37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38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34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39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40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15261.00129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41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42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740962.13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43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44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水利、环境和公共设施管理业</w:t>
            </w:r>
          </w:p>
        </w:tc>
      </w:tr>
      <w:tr w:rsidR="00902613" w:rsidRPr="00F65A3C" w:rsidTr="0090261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45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46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47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48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11502.35254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49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50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1343335.82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51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52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教育</w:t>
            </w:r>
          </w:p>
        </w:tc>
      </w:tr>
      <w:tr w:rsidR="00902613" w:rsidRPr="00F65A3C" w:rsidTr="0090261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53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54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55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56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6190.703048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57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58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829435.23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59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60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公共管理、社会保障和社会组织</w:t>
            </w:r>
          </w:p>
        </w:tc>
      </w:tr>
      <w:tr w:rsidR="00902613" w:rsidRPr="00F65A3C" w:rsidTr="0090261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61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62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63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64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7346.281148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65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66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395800.66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67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68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电力、热力、燃气及水生产和供应业</w:t>
            </w:r>
          </w:p>
        </w:tc>
      </w:tr>
      <w:tr w:rsidR="00902613" w:rsidRPr="00F65A3C" w:rsidTr="0090261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69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0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1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2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3847.416008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3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4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261926.92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5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6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卫生和社会工作</w:t>
            </w:r>
          </w:p>
        </w:tc>
      </w:tr>
      <w:tr w:rsidR="00902613" w:rsidRPr="00F65A3C" w:rsidTr="0090261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7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8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9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0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6189.586226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1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2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607233.89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3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4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信息传输、软件和信息技术服务业</w:t>
            </w:r>
          </w:p>
        </w:tc>
      </w:tr>
      <w:tr w:rsidR="00902613" w:rsidRPr="00F65A3C" w:rsidTr="0090261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5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6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7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8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4120.379431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9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90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224093.02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91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92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金融业</w:t>
            </w:r>
          </w:p>
        </w:tc>
      </w:tr>
      <w:tr w:rsidR="00902613" w:rsidRPr="00F65A3C" w:rsidTr="0090261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93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94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95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96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3543.137643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97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98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797421.93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99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400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科学研究和技术服务业</w:t>
            </w:r>
          </w:p>
        </w:tc>
      </w:tr>
      <w:tr w:rsidR="00902613" w:rsidRPr="00F65A3C" w:rsidTr="0090261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401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402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403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404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3091.4187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405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406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218272.43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407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408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农、林、牧、渔业</w:t>
            </w:r>
          </w:p>
        </w:tc>
      </w:tr>
      <w:tr w:rsidR="00902613" w:rsidRPr="00F65A3C" w:rsidTr="0090261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409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410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411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412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2981.281042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413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414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139694.35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415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416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交通运输、仓储和邮政业</w:t>
            </w:r>
          </w:p>
        </w:tc>
      </w:tr>
      <w:tr w:rsidR="00902613" w:rsidRPr="00F65A3C" w:rsidTr="00902613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417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418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419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420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661.4212079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421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422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29102.99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2613" w:rsidRPr="00F65A3C" w:rsidRDefault="00902613" w:rsidP="00902613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423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F65A3C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424" w:author="Li" w:date="2016-06-24T09:35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采矿业</w:t>
            </w:r>
          </w:p>
        </w:tc>
      </w:tr>
    </w:tbl>
    <w:p w:rsidR="00902613" w:rsidRDefault="00902613" w:rsidP="00A9187E">
      <w:pPr>
        <w:widowControl/>
        <w:spacing w:line="330" w:lineRule="atLeast"/>
        <w:jc w:val="left"/>
        <w:rPr>
          <w:ins w:id="425" w:author="Li" w:date="2016-06-24T09:35:00Z"/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65A3C" w:rsidRDefault="00F65A3C" w:rsidP="00A9187E">
      <w:pPr>
        <w:widowControl/>
        <w:spacing w:line="330" w:lineRule="atLeast"/>
        <w:jc w:val="left"/>
        <w:rPr>
          <w:ins w:id="426" w:author="Li" w:date="2016-06-24T09:35:00Z"/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65A3C" w:rsidRPr="00F65A3C" w:rsidRDefault="00F65A3C" w:rsidP="00F65A3C">
      <w:pPr>
        <w:widowControl/>
        <w:jc w:val="left"/>
        <w:rPr>
          <w:ins w:id="427" w:author="Li" w:date="2016-06-24T09:35:00Z"/>
          <w:rFonts w:ascii="宋体" w:eastAsia="宋体" w:hAnsi="宋体" w:cs="宋体"/>
          <w:kern w:val="0"/>
          <w:sz w:val="24"/>
          <w:szCs w:val="24"/>
        </w:rPr>
      </w:pPr>
    </w:p>
    <w:tbl>
      <w:tblPr>
        <w:tblW w:w="828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860"/>
        <w:gridCol w:w="1340"/>
        <w:gridCol w:w="3520"/>
      </w:tblGrid>
      <w:tr w:rsidR="00F65A3C" w:rsidRPr="00F65A3C" w:rsidTr="00F65A3C">
        <w:trPr>
          <w:trHeight w:val="285"/>
          <w:ins w:id="428" w:author="Li" w:date="2016-06-24T09:35:00Z"/>
        </w:trPr>
        <w:tc>
          <w:tcPr>
            <w:tcW w:w="15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>
            <w:pPr>
              <w:widowControl/>
              <w:jc w:val="left"/>
              <w:rPr>
                <w:ins w:id="429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30" w:author="Li" w:date="2016-06-24T09:35:00Z">
                  <w:rPr>
                    <w:ins w:id="431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32" w:author="Li" w:date="2016-06-24T09:35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proofErr w:type="gramStart"/>
            <w:ins w:id="433" w:author="Li" w:date="2016-06-24T09:35:00Z">
              <w:r w:rsidRPr="00F65A3C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434" w:author="Li" w:date="2016-06-24T09:35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减容配变数</w:t>
              </w:r>
              <w:proofErr w:type="gramEnd"/>
              <w:r w:rsidRPr="00F65A3C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435" w:author="Li" w:date="2016-06-24T09:35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量</w:t>
              </w:r>
            </w:ins>
          </w:p>
        </w:tc>
        <w:tc>
          <w:tcPr>
            <w:tcW w:w="18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>
            <w:pPr>
              <w:widowControl/>
              <w:jc w:val="left"/>
              <w:rPr>
                <w:ins w:id="436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37" w:author="Li" w:date="2016-06-24T09:35:00Z">
                  <w:rPr>
                    <w:ins w:id="438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39" w:author="Li" w:date="2016-06-24T09:35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proofErr w:type="gramStart"/>
            <w:ins w:id="440" w:author="Li" w:date="2016-06-24T09:35:00Z">
              <w:r w:rsidRPr="00F65A3C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441" w:author="Li" w:date="2016-06-24T09:35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减容总容量</w:t>
              </w:r>
              <w:proofErr w:type="gramEnd"/>
            </w:ins>
          </w:p>
        </w:tc>
        <w:tc>
          <w:tcPr>
            <w:tcW w:w="13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>
            <w:pPr>
              <w:widowControl/>
              <w:jc w:val="left"/>
              <w:rPr>
                <w:ins w:id="442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43" w:author="Li" w:date="2016-06-24T09:35:00Z">
                  <w:rPr>
                    <w:ins w:id="444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45" w:author="Li" w:date="2016-06-24T09:35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446" w:author="Li" w:date="2016-06-24T09:35:00Z">
              <w:r w:rsidRPr="00F65A3C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447" w:author="Li" w:date="2016-06-24T09:35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年电量</w:t>
              </w:r>
            </w:ins>
          </w:p>
        </w:tc>
        <w:tc>
          <w:tcPr>
            <w:tcW w:w="352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>
            <w:pPr>
              <w:widowControl/>
              <w:jc w:val="left"/>
              <w:rPr>
                <w:ins w:id="448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49" w:author="Li" w:date="2016-06-24T09:35:00Z">
                  <w:rPr>
                    <w:ins w:id="450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51" w:author="Li" w:date="2016-06-24T09:35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452" w:author="Li" w:date="2016-06-24T09:35:00Z">
              <w:r w:rsidRPr="00F65A3C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453" w:author="Li" w:date="2016-06-24T09:35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行业分类</w:t>
              </w:r>
            </w:ins>
          </w:p>
        </w:tc>
      </w:tr>
      <w:tr w:rsidR="00F65A3C" w:rsidRPr="00F65A3C" w:rsidTr="00F65A3C">
        <w:trPr>
          <w:trHeight w:val="285"/>
          <w:ins w:id="454" w:author="Li" w:date="2016-06-24T09:35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>
            <w:pPr>
              <w:widowControl/>
              <w:jc w:val="left"/>
              <w:rPr>
                <w:ins w:id="455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56" w:author="Li" w:date="2016-06-24T09:35:00Z">
                  <w:rPr>
                    <w:ins w:id="457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58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459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60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316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>
            <w:pPr>
              <w:widowControl/>
              <w:jc w:val="left"/>
              <w:rPr>
                <w:ins w:id="461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62" w:author="Li" w:date="2016-06-24T09:35:00Z">
                  <w:rPr>
                    <w:ins w:id="463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64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465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66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111644.7896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>
            <w:pPr>
              <w:widowControl/>
              <w:jc w:val="left"/>
              <w:rPr>
                <w:ins w:id="467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68" w:author="Li" w:date="2016-06-24T09:35:00Z">
                  <w:rPr>
                    <w:ins w:id="469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70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471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72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11875562.5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>
            <w:pPr>
              <w:widowControl/>
              <w:jc w:val="left"/>
              <w:rPr>
                <w:ins w:id="473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74" w:author="Li" w:date="2016-06-24T09:35:00Z">
                  <w:rPr>
                    <w:ins w:id="475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76" w:author="Li" w:date="2016-06-24T09:35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477" w:author="Li" w:date="2016-06-24T09:35:00Z">
              <w:r w:rsidRPr="00F65A3C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478" w:author="Li" w:date="2016-06-24T09:35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制造业</w:t>
              </w:r>
            </w:ins>
          </w:p>
        </w:tc>
      </w:tr>
      <w:tr w:rsidR="00F65A3C" w:rsidRPr="00F65A3C" w:rsidTr="00F65A3C">
        <w:trPr>
          <w:trHeight w:val="285"/>
          <w:ins w:id="479" w:author="Li" w:date="2016-06-24T09:35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>
            <w:pPr>
              <w:widowControl/>
              <w:jc w:val="left"/>
              <w:rPr>
                <w:ins w:id="480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81" w:author="Li" w:date="2016-06-24T09:35:00Z">
                  <w:rPr>
                    <w:ins w:id="482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83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484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85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141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>
            <w:pPr>
              <w:widowControl/>
              <w:jc w:val="left"/>
              <w:rPr>
                <w:ins w:id="486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87" w:author="Li" w:date="2016-06-24T09:35:00Z">
                  <w:rPr>
                    <w:ins w:id="488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89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490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91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49918.641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>
            <w:pPr>
              <w:widowControl/>
              <w:jc w:val="left"/>
              <w:rPr>
                <w:ins w:id="492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93" w:author="Li" w:date="2016-06-24T09:35:00Z">
                  <w:rPr>
                    <w:ins w:id="494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95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496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97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4599436.56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>
            <w:pPr>
              <w:widowControl/>
              <w:jc w:val="left"/>
              <w:rPr>
                <w:ins w:id="498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99" w:author="Li" w:date="2016-06-24T09:35:00Z">
                  <w:rPr>
                    <w:ins w:id="500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501" w:author="Li" w:date="2016-06-24T09:35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502" w:author="Li" w:date="2016-06-24T09:35:00Z">
              <w:r w:rsidRPr="00F65A3C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503" w:author="Li" w:date="2016-06-24T09:35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建筑业</w:t>
              </w:r>
            </w:ins>
          </w:p>
        </w:tc>
      </w:tr>
      <w:tr w:rsidR="00F65A3C" w:rsidRPr="00F65A3C" w:rsidTr="00F65A3C">
        <w:trPr>
          <w:trHeight w:val="285"/>
          <w:ins w:id="504" w:author="Li" w:date="2016-06-24T09:35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>
            <w:pPr>
              <w:widowControl/>
              <w:jc w:val="left"/>
              <w:rPr>
                <w:ins w:id="505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506" w:author="Li" w:date="2016-06-24T09:35:00Z">
                  <w:rPr>
                    <w:ins w:id="507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508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509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510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70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>
            <w:pPr>
              <w:widowControl/>
              <w:jc w:val="left"/>
              <w:rPr>
                <w:ins w:id="511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512" w:author="Li" w:date="2016-06-24T09:35:00Z">
                  <w:rPr>
                    <w:ins w:id="513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514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515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516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36295.34674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>
            <w:pPr>
              <w:widowControl/>
              <w:jc w:val="left"/>
              <w:rPr>
                <w:ins w:id="517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518" w:author="Li" w:date="2016-06-24T09:35:00Z">
                  <w:rPr>
                    <w:ins w:id="519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520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521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522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4347462.89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>
            <w:pPr>
              <w:widowControl/>
              <w:jc w:val="left"/>
              <w:rPr>
                <w:ins w:id="523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524" w:author="Li" w:date="2016-06-24T09:35:00Z">
                  <w:rPr>
                    <w:ins w:id="525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526" w:author="Li" w:date="2016-06-24T09:35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527" w:author="Li" w:date="2016-06-24T09:35:00Z">
              <w:r w:rsidRPr="00F65A3C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528" w:author="Li" w:date="2016-06-24T09:35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房地产业</w:t>
              </w:r>
            </w:ins>
          </w:p>
        </w:tc>
      </w:tr>
      <w:tr w:rsidR="00F65A3C" w:rsidRPr="00F65A3C" w:rsidTr="00F65A3C">
        <w:trPr>
          <w:trHeight w:val="285"/>
          <w:ins w:id="529" w:author="Li" w:date="2016-06-24T09:35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>
            <w:pPr>
              <w:widowControl/>
              <w:jc w:val="left"/>
              <w:rPr>
                <w:ins w:id="530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531" w:author="Li" w:date="2016-06-24T09:35:00Z">
                  <w:rPr>
                    <w:ins w:id="532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533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534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535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92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>
            <w:pPr>
              <w:widowControl/>
              <w:jc w:val="left"/>
              <w:rPr>
                <w:ins w:id="536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537" w:author="Li" w:date="2016-06-24T09:35:00Z">
                  <w:rPr>
                    <w:ins w:id="538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539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540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541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35145.70508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>
            <w:pPr>
              <w:widowControl/>
              <w:jc w:val="left"/>
              <w:rPr>
                <w:ins w:id="542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543" w:author="Li" w:date="2016-06-24T09:35:00Z">
                  <w:rPr>
                    <w:ins w:id="544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545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546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547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4868348.2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>
            <w:pPr>
              <w:widowControl/>
              <w:jc w:val="left"/>
              <w:rPr>
                <w:ins w:id="548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549" w:author="Li" w:date="2016-06-24T09:35:00Z">
                  <w:rPr>
                    <w:ins w:id="550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551" w:author="Li" w:date="2016-06-24T09:35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552" w:author="Li" w:date="2016-06-24T09:35:00Z">
              <w:r w:rsidRPr="00F65A3C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553" w:author="Li" w:date="2016-06-24T09:35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租赁和商务服务业</w:t>
              </w:r>
            </w:ins>
          </w:p>
        </w:tc>
      </w:tr>
      <w:tr w:rsidR="00F65A3C" w:rsidRPr="00F65A3C" w:rsidTr="00F65A3C">
        <w:trPr>
          <w:trHeight w:val="285"/>
          <w:ins w:id="554" w:author="Li" w:date="2016-06-24T09:35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>
            <w:pPr>
              <w:widowControl/>
              <w:jc w:val="left"/>
              <w:rPr>
                <w:ins w:id="555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556" w:author="Li" w:date="2016-06-24T09:35:00Z">
                  <w:rPr>
                    <w:ins w:id="557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558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559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560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34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>
            <w:pPr>
              <w:widowControl/>
              <w:jc w:val="left"/>
              <w:rPr>
                <w:ins w:id="561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562" w:author="Li" w:date="2016-06-24T09:35:00Z">
                  <w:rPr>
                    <w:ins w:id="563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564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565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566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26046.50639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>
            <w:pPr>
              <w:widowControl/>
              <w:jc w:val="left"/>
              <w:rPr>
                <w:ins w:id="567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568" w:author="Li" w:date="2016-06-24T09:35:00Z">
                  <w:rPr>
                    <w:ins w:id="569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570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571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572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1527906.99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>
            <w:pPr>
              <w:widowControl/>
              <w:jc w:val="left"/>
              <w:rPr>
                <w:ins w:id="573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574" w:author="Li" w:date="2016-06-24T09:35:00Z">
                  <w:rPr>
                    <w:ins w:id="575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576" w:author="Li" w:date="2016-06-24T09:35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577" w:author="Li" w:date="2016-06-24T09:35:00Z">
              <w:r w:rsidRPr="00F65A3C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578" w:author="Li" w:date="2016-06-24T09:35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批发和零售业</w:t>
              </w:r>
            </w:ins>
          </w:p>
        </w:tc>
      </w:tr>
      <w:tr w:rsidR="00F65A3C" w:rsidRPr="00F65A3C" w:rsidTr="00F65A3C">
        <w:trPr>
          <w:trHeight w:val="285"/>
          <w:ins w:id="579" w:author="Li" w:date="2016-06-24T09:35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>
            <w:pPr>
              <w:widowControl/>
              <w:jc w:val="left"/>
              <w:rPr>
                <w:ins w:id="580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581" w:author="Li" w:date="2016-06-24T09:35:00Z">
                  <w:rPr>
                    <w:ins w:id="582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583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584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585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39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>
            <w:pPr>
              <w:widowControl/>
              <w:jc w:val="left"/>
              <w:rPr>
                <w:ins w:id="586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587" w:author="Li" w:date="2016-06-24T09:35:00Z">
                  <w:rPr>
                    <w:ins w:id="588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589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590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591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18608.95424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>
            <w:pPr>
              <w:widowControl/>
              <w:jc w:val="left"/>
              <w:rPr>
                <w:ins w:id="592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593" w:author="Li" w:date="2016-06-24T09:35:00Z">
                  <w:rPr>
                    <w:ins w:id="594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595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596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597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1795072.42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>
            <w:pPr>
              <w:widowControl/>
              <w:jc w:val="left"/>
              <w:rPr>
                <w:ins w:id="598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599" w:author="Li" w:date="2016-06-24T09:35:00Z">
                  <w:rPr>
                    <w:ins w:id="600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601" w:author="Li" w:date="2016-06-24T09:35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602" w:author="Li" w:date="2016-06-24T09:35:00Z">
              <w:r w:rsidRPr="00F65A3C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603" w:author="Li" w:date="2016-06-24T09:35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住宿和餐饮业</w:t>
              </w:r>
            </w:ins>
          </w:p>
        </w:tc>
      </w:tr>
      <w:tr w:rsidR="00F65A3C" w:rsidRPr="00F65A3C" w:rsidTr="00F65A3C">
        <w:trPr>
          <w:trHeight w:val="285"/>
          <w:ins w:id="604" w:author="Li" w:date="2016-06-24T09:35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>
            <w:pPr>
              <w:widowControl/>
              <w:jc w:val="left"/>
              <w:rPr>
                <w:ins w:id="605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606" w:author="Li" w:date="2016-06-24T09:35:00Z">
                  <w:rPr>
                    <w:ins w:id="607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608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609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610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33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>
            <w:pPr>
              <w:widowControl/>
              <w:jc w:val="left"/>
              <w:rPr>
                <w:ins w:id="611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612" w:author="Li" w:date="2016-06-24T09:35:00Z">
                  <w:rPr>
                    <w:ins w:id="613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614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615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616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13895.00129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>
            <w:pPr>
              <w:widowControl/>
              <w:jc w:val="left"/>
              <w:rPr>
                <w:ins w:id="617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618" w:author="Li" w:date="2016-06-24T09:35:00Z">
                  <w:rPr>
                    <w:ins w:id="619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620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621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622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659473.76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>
            <w:pPr>
              <w:widowControl/>
              <w:jc w:val="left"/>
              <w:rPr>
                <w:ins w:id="623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624" w:author="Li" w:date="2016-06-24T09:35:00Z">
                  <w:rPr>
                    <w:ins w:id="625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626" w:author="Li" w:date="2016-06-24T09:35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627" w:author="Li" w:date="2016-06-24T09:35:00Z">
              <w:r w:rsidRPr="00F65A3C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628" w:author="Li" w:date="2016-06-24T09:35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水利、环境和公共设施管理业</w:t>
              </w:r>
            </w:ins>
          </w:p>
        </w:tc>
      </w:tr>
      <w:tr w:rsidR="00F65A3C" w:rsidRPr="00F65A3C" w:rsidTr="00F65A3C">
        <w:trPr>
          <w:trHeight w:val="285"/>
          <w:ins w:id="629" w:author="Li" w:date="2016-06-24T09:35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>
            <w:pPr>
              <w:widowControl/>
              <w:jc w:val="left"/>
              <w:rPr>
                <w:ins w:id="630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631" w:author="Li" w:date="2016-06-24T09:35:00Z">
                  <w:rPr>
                    <w:ins w:id="632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633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634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635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19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>
            <w:pPr>
              <w:widowControl/>
              <w:jc w:val="left"/>
              <w:rPr>
                <w:ins w:id="636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637" w:author="Li" w:date="2016-06-24T09:35:00Z">
                  <w:rPr>
                    <w:ins w:id="638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639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640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641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7346.281148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>
            <w:pPr>
              <w:widowControl/>
              <w:jc w:val="left"/>
              <w:rPr>
                <w:ins w:id="642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643" w:author="Li" w:date="2016-06-24T09:35:00Z">
                  <w:rPr>
                    <w:ins w:id="644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645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646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647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395800.66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>
            <w:pPr>
              <w:widowControl/>
              <w:jc w:val="left"/>
              <w:rPr>
                <w:ins w:id="648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649" w:author="Li" w:date="2016-06-24T09:35:00Z">
                  <w:rPr>
                    <w:ins w:id="650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651" w:author="Li" w:date="2016-06-24T09:35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652" w:author="Li" w:date="2016-06-24T09:35:00Z">
              <w:r w:rsidRPr="00F65A3C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653" w:author="Li" w:date="2016-06-24T09:35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电力、热力、燃气及水生产和供应业</w:t>
              </w:r>
            </w:ins>
          </w:p>
        </w:tc>
      </w:tr>
      <w:tr w:rsidR="00F65A3C" w:rsidRPr="00F65A3C" w:rsidTr="00F65A3C">
        <w:trPr>
          <w:trHeight w:val="285"/>
          <w:ins w:id="654" w:author="Li" w:date="2016-06-24T09:35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>
            <w:pPr>
              <w:widowControl/>
              <w:jc w:val="left"/>
              <w:rPr>
                <w:ins w:id="655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656" w:author="Li" w:date="2016-06-24T09:35:00Z">
                  <w:rPr>
                    <w:ins w:id="657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658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659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660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16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>
            <w:pPr>
              <w:widowControl/>
              <w:jc w:val="left"/>
              <w:rPr>
                <w:ins w:id="661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662" w:author="Li" w:date="2016-06-24T09:35:00Z">
                  <w:rPr>
                    <w:ins w:id="663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664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665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666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5353.988762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>
            <w:pPr>
              <w:widowControl/>
              <w:jc w:val="left"/>
              <w:rPr>
                <w:ins w:id="667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668" w:author="Li" w:date="2016-06-24T09:35:00Z">
                  <w:rPr>
                    <w:ins w:id="669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670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671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672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590790.7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>
            <w:pPr>
              <w:widowControl/>
              <w:jc w:val="left"/>
              <w:rPr>
                <w:ins w:id="673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674" w:author="Li" w:date="2016-06-24T09:35:00Z">
                  <w:rPr>
                    <w:ins w:id="675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676" w:author="Li" w:date="2016-06-24T09:35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677" w:author="Li" w:date="2016-06-24T09:35:00Z">
              <w:r w:rsidRPr="00F65A3C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678" w:author="Li" w:date="2016-06-24T09:35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公共管理、社会保障和社会组织</w:t>
              </w:r>
            </w:ins>
          </w:p>
        </w:tc>
      </w:tr>
      <w:tr w:rsidR="00F65A3C" w:rsidRPr="00F65A3C" w:rsidTr="00F65A3C">
        <w:trPr>
          <w:trHeight w:val="285"/>
          <w:ins w:id="679" w:author="Li" w:date="2016-06-24T09:35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>
            <w:pPr>
              <w:widowControl/>
              <w:jc w:val="left"/>
              <w:rPr>
                <w:ins w:id="680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681" w:author="Li" w:date="2016-06-24T09:35:00Z">
                  <w:rPr>
                    <w:ins w:id="682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683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684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685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8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>
            <w:pPr>
              <w:widowControl/>
              <w:jc w:val="left"/>
              <w:rPr>
                <w:ins w:id="686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687" w:author="Li" w:date="2016-06-24T09:35:00Z">
                  <w:rPr>
                    <w:ins w:id="688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689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690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691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4198.157655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>
            <w:pPr>
              <w:widowControl/>
              <w:jc w:val="left"/>
              <w:rPr>
                <w:ins w:id="692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693" w:author="Li" w:date="2016-06-24T09:35:00Z">
                  <w:rPr>
                    <w:ins w:id="694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695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696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697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607233.89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>
            <w:pPr>
              <w:widowControl/>
              <w:jc w:val="left"/>
              <w:rPr>
                <w:ins w:id="698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699" w:author="Li" w:date="2016-06-24T09:35:00Z">
                  <w:rPr>
                    <w:ins w:id="700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701" w:author="Li" w:date="2016-06-24T09:35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702" w:author="Li" w:date="2016-06-24T09:35:00Z">
              <w:r w:rsidRPr="00F65A3C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703" w:author="Li" w:date="2016-06-24T09:35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信息传输、软件和信息技术服务业</w:t>
              </w:r>
            </w:ins>
          </w:p>
        </w:tc>
      </w:tr>
      <w:tr w:rsidR="00F65A3C" w:rsidRPr="00F65A3C" w:rsidTr="00F65A3C">
        <w:trPr>
          <w:trHeight w:val="285"/>
          <w:ins w:id="704" w:author="Li" w:date="2016-06-24T09:35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>
            <w:pPr>
              <w:widowControl/>
              <w:jc w:val="left"/>
              <w:rPr>
                <w:ins w:id="705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706" w:author="Li" w:date="2016-06-24T09:35:00Z">
                  <w:rPr>
                    <w:ins w:id="707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708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709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710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7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>
            <w:pPr>
              <w:widowControl/>
              <w:jc w:val="left"/>
              <w:rPr>
                <w:ins w:id="711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712" w:author="Li" w:date="2016-06-24T09:35:00Z">
                  <w:rPr>
                    <w:ins w:id="713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714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715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716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3543.137643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>
            <w:pPr>
              <w:widowControl/>
              <w:jc w:val="left"/>
              <w:rPr>
                <w:ins w:id="717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718" w:author="Li" w:date="2016-06-24T09:35:00Z">
                  <w:rPr>
                    <w:ins w:id="719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720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721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722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797421.93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>
            <w:pPr>
              <w:widowControl/>
              <w:jc w:val="left"/>
              <w:rPr>
                <w:ins w:id="723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724" w:author="Li" w:date="2016-06-24T09:35:00Z">
                  <w:rPr>
                    <w:ins w:id="725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726" w:author="Li" w:date="2016-06-24T09:35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727" w:author="Li" w:date="2016-06-24T09:35:00Z">
              <w:r w:rsidRPr="00F65A3C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728" w:author="Li" w:date="2016-06-24T09:35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科学研究和技术服务业</w:t>
              </w:r>
            </w:ins>
          </w:p>
        </w:tc>
      </w:tr>
      <w:tr w:rsidR="00F65A3C" w:rsidRPr="00F65A3C" w:rsidTr="00F65A3C">
        <w:trPr>
          <w:trHeight w:val="285"/>
          <w:ins w:id="729" w:author="Li" w:date="2016-06-24T09:35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>
            <w:pPr>
              <w:widowControl/>
              <w:jc w:val="left"/>
              <w:rPr>
                <w:ins w:id="730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731" w:author="Li" w:date="2016-06-24T09:35:00Z">
                  <w:rPr>
                    <w:ins w:id="732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733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734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735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6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>
            <w:pPr>
              <w:widowControl/>
              <w:jc w:val="left"/>
              <w:rPr>
                <w:ins w:id="736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737" w:author="Li" w:date="2016-06-24T09:35:00Z">
                  <w:rPr>
                    <w:ins w:id="738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739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740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741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3050.273783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>
            <w:pPr>
              <w:widowControl/>
              <w:jc w:val="left"/>
              <w:rPr>
                <w:ins w:id="742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743" w:author="Li" w:date="2016-06-24T09:35:00Z">
                  <w:rPr>
                    <w:ins w:id="744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745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746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747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256106.32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>
            <w:pPr>
              <w:widowControl/>
              <w:jc w:val="left"/>
              <w:rPr>
                <w:ins w:id="748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749" w:author="Li" w:date="2016-06-24T09:35:00Z">
                  <w:rPr>
                    <w:ins w:id="750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751" w:author="Li" w:date="2016-06-24T09:35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752" w:author="Li" w:date="2016-06-24T09:35:00Z">
              <w:r w:rsidRPr="00F65A3C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753" w:author="Li" w:date="2016-06-24T09:35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卫生和社会工作</w:t>
              </w:r>
            </w:ins>
          </w:p>
        </w:tc>
      </w:tr>
      <w:tr w:rsidR="00F65A3C" w:rsidRPr="00F65A3C" w:rsidTr="00F65A3C">
        <w:trPr>
          <w:trHeight w:val="285"/>
          <w:ins w:id="754" w:author="Li" w:date="2016-06-24T09:35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>
            <w:pPr>
              <w:widowControl/>
              <w:jc w:val="left"/>
              <w:rPr>
                <w:ins w:id="755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756" w:author="Li" w:date="2016-06-24T09:35:00Z">
                  <w:rPr>
                    <w:ins w:id="757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758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759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760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lastRenderedPageBreak/>
                <w:t>10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>
            <w:pPr>
              <w:widowControl/>
              <w:jc w:val="left"/>
              <w:rPr>
                <w:ins w:id="761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762" w:author="Li" w:date="2016-06-24T09:35:00Z">
                  <w:rPr>
                    <w:ins w:id="763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764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765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766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2988.325335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>
            <w:pPr>
              <w:widowControl/>
              <w:jc w:val="left"/>
              <w:rPr>
                <w:ins w:id="767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768" w:author="Li" w:date="2016-06-24T09:35:00Z">
                  <w:rPr>
                    <w:ins w:id="769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770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771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772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401621.26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>
            <w:pPr>
              <w:widowControl/>
              <w:jc w:val="left"/>
              <w:rPr>
                <w:ins w:id="773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774" w:author="Li" w:date="2016-06-24T09:35:00Z">
                  <w:rPr>
                    <w:ins w:id="775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776" w:author="Li" w:date="2016-06-24T09:35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777" w:author="Li" w:date="2016-06-24T09:35:00Z">
              <w:r w:rsidRPr="00F65A3C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778" w:author="Li" w:date="2016-06-24T09:35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教育</w:t>
              </w:r>
            </w:ins>
          </w:p>
        </w:tc>
      </w:tr>
      <w:tr w:rsidR="00F65A3C" w:rsidRPr="00F65A3C" w:rsidTr="00F65A3C">
        <w:trPr>
          <w:trHeight w:val="285"/>
          <w:ins w:id="779" w:author="Li" w:date="2016-06-24T09:35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>
            <w:pPr>
              <w:widowControl/>
              <w:jc w:val="left"/>
              <w:rPr>
                <w:ins w:id="780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781" w:author="Li" w:date="2016-06-24T09:35:00Z">
                  <w:rPr>
                    <w:ins w:id="782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783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784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785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4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>
            <w:pPr>
              <w:widowControl/>
              <w:jc w:val="left"/>
              <w:rPr>
                <w:ins w:id="786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787" w:author="Li" w:date="2016-06-24T09:35:00Z">
                  <w:rPr>
                    <w:ins w:id="788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789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790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791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2981.281042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>
            <w:pPr>
              <w:widowControl/>
              <w:jc w:val="left"/>
              <w:rPr>
                <w:ins w:id="792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793" w:author="Li" w:date="2016-06-24T09:35:00Z">
                  <w:rPr>
                    <w:ins w:id="794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795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796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797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139694.35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>
            <w:pPr>
              <w:widowControl/>
              <w:jc w:val="left"/>
              <w:rPr>
                <w:ins w:id="798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799" w:author="Li" w:date="2016-06-24T09:35:00Z">
                  <w:rPr>
                    <w:ins w:id="800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801" w:author="Li" w:date="2016-06-24T09:35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802" w:author="Li" w:date="2016-06-24T09:35:00Z">
              <w:r w:rsidRPr="00F65A3C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803" w:author="Li" w:date="2016-06-24T09:35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交通运输、仓储和邮政业</w:t>
              </w:r>
            </w:ins>
          </w:p>
        </w:tc>
      </w:tr>
      <w:tr w:rsidR="00F65A3C" w:rsidRPr="00F65A3C" w:rsidTr="00F65A3C">
        <w:trPr>
          <w:trHeight w:val="285"/>
          <w:ins w:id="804" w:author="Li" w:date="2016-06-24T09:35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>
            <w:pPr>
              <w:widowControl/>
              <w:jc w:val="left"/>
              <w:rPr>
                <w:ins w:id="805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806" w:author="Li" w:date="2016-06-24T09:35:00Z">
                  <w:rPr>
                    <w:ins w:id="807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808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809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810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5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>
            <w:pPr>
              <w:widowControl/>
              <w:jc w:val="left"/>
              <w:rPr>
                <w:ins w:id="811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812" w:author="Li" w:date="2016-06-24T09:35:00Z">
                  <w:rPr>
                    <w:ins w:id="813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814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815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816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2835.70714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>
            <w:pPr>
              <w:widowControl/>
              <w:jc w:val="left"/>
              <w:rPr>
                <w:ins w:id="817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818" w:author="Li" w:date="2016-06-24T09:35:00Z">
                  <w:rPr>
                    <w:ins w:id="819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820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821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822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130963.46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>
            <w:pPr>
              <w:widowControl/>
              <w:jc w:val="left"/>
              <w:rPr>
                <w:ins w:id="823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824" w:author="Li" w:date="2016-06-24T09:35:00Z">
                  <w:rPr>
                    <w:ins w:id="825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826" w:author="Li" w:date="2016-06-24T09:35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827" w:author="Li" w:date="2016-06-24T09:35:00Z">
              <w:r w:rsidRPr="00F65A3C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828" w:author="Li" w:date="2016-06-24T09:35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农、林、牧、渔业</w:t>
              </w:r>
            </w:ins>
          </w:p>
        </w:tc>
      </w:tr>
      <w:tr w:rsidR="00F65A3C" w:rsidRPr="00F65A3C" w:rsidTr="00F65A3C">
        <w:trPr>
          <w:trHeight w:val="285"/>
          <w:ins w:id="829" w:author="Li" w:date="2016-06-24T09:35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>
            <w:pPr>
              <w:widowControl/>
              <w:jc w:val="left"/>
              <w:rPr>
                <w:ins w:id="830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831" w:author="Li" w:date="2016-06-24T09:35:00Z">
                  <w:rPr>
                    <w:ins w:id="832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833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834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835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7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>
            <w:pPr>
              <w:widowControl/>
              <w:jc w:val="left"/>
              <w:rPr>
                <w:ins w:id="836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837" w:author="Li" w:date="2016-06-24T09:35:00Z">
                  <w:rPr>
                    <w:ins w:id="838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839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840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841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2681.808002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>
            <w:pPr>
              <w:widowControl/>
              <w:jc w:val="left"/>
              <w:rPr>
                <w:ins w:id="842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843" w:author="Li" w:date="2016-06-24T09:35:00Z">
                  <w:rPr>
                    <w:ins w:id="844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845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846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847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136784.05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>
            <w:pPr>
              <w:widowControl/>
              <w:jc w:val="left"/>
              <w:rPr>
                <w:ins w:id="848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849" w:author="Li" w:date="2016-06-24T09:35:00Z">
                  <w:rPr>
                    <w:ins w:id="850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851" w:author="Li" w:date="2016-06-24T09:35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852" w:author="Li" w:date="2016-06-24T09:35:00Z">
              <w:r w:rsidRPr="00F65A3C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853" w:author="Li" w:date="2016-06-24T09:35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金融业</w:t>
              </w:r>
            </w:ins>
          </w:p>
        </w:tc>
      </w:tr>
      <w:tr w:rsidR="00F65A3C" w:rsidRPr="00F65A3C" w:rsidTr="00F65A3C">
        <w:trPr>
          <w:trHeight w:val="285"/>
          <w:ins w:id="854" w:author="Li" w:date="2016-06-24T09:35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>
            <w:pPr>
              <w:widowControl/>
              <w:jc w:val="left"/>
              <w:rPr>
                <w:ins w:id="855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856" w:author="Li" w:date="2016-06-24T09:35:00Z">
                  <w:rPr>
                    <w:ins w:id="857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858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859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860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>
            <w:pPr>
              <w:widowControl/>
              <w:jc w:val="left"/>
              <w:rPr>
                <w:ins w:id="861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862" w:author="Li" w:date="2016-06-24T09:35:00Z">
                  <w:rPr>
                    <w:ins w:id="863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864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865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866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661.4212079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>
            <w:pPr>
              <w:widowControl/>
              <w:jc w:val="left"/>
              <w:rPr>
                <w:ins w:id="867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868" w:author="Li" w:date="2016-06-24T09:35:00Z">
                  <w:rPr>
                    <w:ins w:id="869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870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871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872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29102.99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>
            <w:pPr>
              <w:widowControl/>
              <w:jc w:val="left"/>
              <w:rPr>
                <w:ins w:id="873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874" w:author="Li" w:date="2016-06-24T09:35:00Z">
                  <w:rPr>
                    <w:ins w:id="875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876" w:author="Li" w:date="2016-06-24T09:35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877" w:author="Li" w:date="2016-06-24T09:35:00Z">
              <w:r w:rsidRPr="00F65A3C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878" w:author="Li" w:date="2016-06-24T09:35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采矿业</w:t>
              </w:r>
            </w:ins>
          </w:p>
        </w:tc>
      </w:tr>
      <w:tr w:rsidR="00F65A3C" w:rsidRPr="00F65A3C" w:rsidTr="00F65A3C">
        <w:trPr>
          <w:trHeight w:val="285"/>
          <w:ins w:id="879" w:author="Li" w:date="2016-06-24T09:35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>
            <w:pPr>
              <w:widowControl/>
              <w:jc w:val="left"/>
              <w:rPr>
                <w:ins w:id="880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881" w:author="Li" w:date="2016-06-24T09:35:00Z">
                  <w:rPr>
                    <w:ins w:id="882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883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884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885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3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>
            <w:pPr>
              <w:widowControl/>
              <w:jc w:val="left"/>
              <w:rPr>
                <w:ins w:id="886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887" w:author="Li" w:date="2016-06-24T09:35:00Z">
                  <w:rPr>
                    <w:ins w:id="888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889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890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891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627.1428571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>
            <w:pPr>
              <w:widowControl/>
              <w:jc w:val="left"/>
              <w:rPr>
                <w:ins w:id="892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893" w:author="Li" w:date="2016-06-24T09:35:00Z">
                  <w:rPr>
                    <w:ins w:id="894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895" w:author="Li" w:date="2016-06-24T09:35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896" w:author="Li" w:date="2016-06-24T09:35:00Z">
              <w:r w:rsidRPr="00F65A3C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897" w:author="Li" w:date="2016-06-24T09:35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81488.37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5A3C" w:rsidRPr="00F65A3C" w:rsidRDefault="00F65A3C">
            <w:pPr>
              <w:widowControl/>
              <w:jc w:val="left"/>
              <w:rPr>
                <w:ins w:id="898" w:author="Li" w:date="2016-06-24T09:35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899" w:author="Li" w:date="2016-06-24T09:35:00Z">
                  <w:rPr>
                    <w:ins w:id="900" w:author="Li" w:date="2016-06-24T09:35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901" w:author="Li" w:date="2016-06-24T09:35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902" w:author="Li" w:date="2016-06-24T09:35:00Z">
              <w:r w:rsidRPr="00F65A3C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903" w:author="Li" w:date="2016-06-24T09:35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未知</w:t>
              </w:r>
            </w:ins>
          </w:p>
        </w:tc>
      </w:tr>
    </w:tbl>
    <w:p w:rsidR="00F65A3C" w:rsidRDefault="00F65A3C" w:rsidP="00A9187E">
      <w:pPr>
        <w:widowControl/>
        <w:spacing w:line="330" w:lineRule="atLeast"/>
        <w:jc w:val="left"/>
        <w:rPr>
          <w:ins w:id="904" w:author="Li" w:date="2016-06-24T09:35:00Z"/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65A3C" w:rsidRDefault="00F65A3C" w:rsidP="00A9187E">
      <w:pPr>
        <w:widowControl/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30D76" w:rsidRDefault="00D30D76" w:rsidP="00C308CE">
      <w:pPr>
        <w:widowControl/>
        <w:spacing w:line="360" w:lineRule="atLeast"/>
        <w:jc w:val="left"/>
        <w:rPr>
          <w:sz w:val="24"/>
          <w:szCs w:val="24"/>
        </w:rPr>
      </w:pPr>
      <w:r w:rsidRPr="00D30D76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 xml:space="preserve">3. </w:t>
      </w:r>
      <w:r w:rsidRPr="002662CF">
        <w:rPr>
          <w:rFonts w:ascii="宋体" w:eastAsia="宋体" w:hAnsi="宋体" w:cs="宋体" w:hint="eastAsia"/>
          <w:b/>
          <w:color w:val="333333"/>
          <w:kern w:val="0"/>
          <w:sz w:val="18"/>
          <w:szCs w:val="18"/>
          <w:highlight w:val="yellow"/>
        </w:rPr>
        <w:t>可优化的台数，优化需量总额</w:t>
      </w:r>
    </w:p>
    <w:p w:rsidR="00362E9A" w:rsidRDefault="00362E9A" w:rsidP="003A2EAF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6B21DE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可优化的台数1367，优化需量总额</w:t>
      </w:r>
      <w:r w:rsidRPr="006B21DE">
        <w:rPr>
          <w:rFonts w:ascii="宋体" w:eastAsia="宋体" w:hAnsi="宋体" w:cs="宋体"/>
          <w:color w:val="333333"/>
          <w:kern w:val="0"/>
          <w:sz w:val="18"/>
          <w:szCs w:val="18"/>
        </w:rPr>
        <w:t>1438269.88</w:t>
      </w:r>
      <w:r w:rsidR="00A91E9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（kW）</w:t>
      </w:r>
      <w:r w:rsidRPr="006B21DE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, 总额定容量</w:t>
      </w:r>
      <w:r w:rsidRPr="006B21DE">
        <w:rPr>
          <w:rFonts w:ascii="宋体" w:eastAsia="宋体" w:hAnsi="宋体" w:cs="宋体"/>
          <w:color w:val="333333"/>
          <w:kern w:val="0"/>
          <w:sz w:val="18"/>
          <w:szCs w:val="18"/>
        </w:rPr>
        <w:t>16232308</w:t>
      </w:r>
      <w:r w:rsidRPr="006B21DE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，</w:t>
      </w:r>
      <w:proofErr w:type="gramStart"/>
      <w:r w:rsidRPr="006B21DE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总年电量</w:t>
      </w:r>
      <w:proofErr w:type="gramEnd"/>
      <w:r w:rsidRPr="006B21DE">
        <w:rPr>
          <w:rFonts w:ascii="宋体" w:eastAsia="宋体" w:hAnsi="宋体" w:cs="宋体"/>
          <w:color w:val="333333"/>
          <w:kern w:val="0"/>
          <w:sz w:val="18"/>
          <w:szCs w:val="18"/>
        </w:rPr>
        <w:t>21908484103</w:t>
      </w:r>
    </w:p>
    <w:tbl>
      <w:tblPr>
        <w:tblW w:w="5685" w:type="dxa"/>
        <w:tblInd w:w="93" w:type="dxa"/>
        <w:tblLook w:val="04A0" w:firstRow="1" w:lastRow="0" w:firstColumn="1" w:lastColumn="0" w:noHBand="0" w:noVBand="1"/>
      </w:tblPr>
      <w:tblGrid>
        <w:gridCol w:w="1120"/>
        <w:gridCol w:w="1540"/>
        <w:gridCol w:w="1540"/>
        <w:gridCol w:w="1485"/>
      </w:tblGrid>
      <w:tr w:rsidR="000248DB" w:rsidRPr="006B2F1D" w:rsidTr="000248DB">
        <w:trPr>
          <w:trHeight w:val="285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DB" w:rsidRPr="006B2F1D" w:rsidRDefault="000248DB" w:rsidP="000248DB">
            <w:pPr>
              <w:widowControl/>
              <w:jc w:val="left"/>
              <w:rPr>
                <w:rFonts w:ascii="宋体" w:eastAsia="宋体" w:hAnsi="宋体" w:cs="Arial"/>
                <w:b/>
                <w:bCs/>
                <w:strike/>
                <w:color w:val="000000"/>
                <w:kern w:val="0"/>
                <w:sz w:val="18"/>
                <w:rPrChange w:id="905" w:author="Li" w:date="2016-06-24T09:39:00Z">
                  <w:rPr>
                    <w:rFonts w:ascii="宋体" w:eastAsia="宋体" w:hAnsi="宋体" w:cs="Arial"/>
                    <w:b/>
                    <w:bCs/>
                    <w:color w:val="000000"/>
                    <w:kern w:val="0"/>
                    <w:sz w:val="18"/>
                  </w:rPr>
                </w:rPrChange>
              </w:rPr>
            </w:pPr>
            <w:r w:rsidRPr="006B2F1D">
              <w:rPr>
                <w:rFonts w:ascii="宋体" w:eastAsia="宋体" w:hAnsi="宋体" w:cs="Arial" w:hint="eastAsia"/>
                <w:b/>
                <w:bCs/>
                <w:strike/>
                <w:color w:val="000000"/>
                <w:kern w:val="0"/>
                <w:sz w:val="18"/>
                <w:rPrChange w:id="906" w:author="Li" w:date="2016-06-24T09:39:00Z">
                  <w:rPr>
                    <w:rFonts w:ascii="宋体" w:eastAsia="宋体" w:hAnsi="宋体" w:cs="Arial" w:hint="eastAsia"/>
                    <w:b/>
                    <w:bCs/>
                    <w:color w:val="000000"/>
                    <w:kern w:val="0"/>
                    <w:sz w:val="18"/>
                  </w:rPr>
                </w:rPrChange>
              </w:rPr>
              <w:t>需量（</w:t>
            </w:r>
            <w:r w:rsidRPr="006B2F1D">
              <w:rPr>
                <w:rFonts w:ascii="宋体" w:eastAsia="宋体" w:hAnsi="宋体" w:cs="Arial"/>
                <w:b/>
                <w:bCs/>
                <w:strike/>
                <w:color w:val="000000"/>
                <w:kern w:val="0"/>
                <w:sz w:val="18"/>
                <w:rPrChange w:id="907" w:author="Li" w:date="2016-06-24T09:39:00Z">
                  <w:rPr>
                    <w:rFonts w:ascii="宋体" w:eastAsia="宋体" w:hAnsi="宋体" w:cs="Arial"/>
                    <w:b/>
                    <w:bCs/>
                    <w:color w:val="000000"/>
                    <w:kern w:val="0"/>
                    <w:sz w:val="18"/>
                  </w:rPr>
                </w:rPrChange>
              </w:rPr>
              <w:t>kW）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DB" w:rsidRPr="006B2F1D" w:rsidRDefault="000248DB" w:rsidP="000248DB">
            <w:pPr>
              <w:widowControl/>
              <w:jc w:val="left"/>
              <w:rPr>
                <w:rFonts w:ascii="宋体" w:eastAsia="宋体" w:hAnsi="宋体" w:cs="Arial"/>
                <w:b/>
                <w:bCs/>
                <w:strike/>
                <w:color w:val="000000"/>
                <w:kern w:val="0"/>
                <w:sz w:val="18"/>
                <w:rPrChange w:id="908" w:author="Li" w:date="2016-06-24T09:39:00Z">
                  <w:rPr>
                    <w:rFonts w:ascii="宋体" w:eastAsia="宋体" w:hAnsi="宋体" w:cs="Arial"/>
                    <w:b/>
                    <w:bCs/>
                    <w:color w:val="000000"/>
                    <w:kern w:val="0"/>
                    <w:sz w:val="18"/>
                  </w:rPr>
                </w:rPrChange>
              </w:rPr>
            </w:pPr>
            <w:r w:rsidRPr="006B2F1D">
              <w:rPr>
                <w:rFonts w:ascii="宋体" w:eastAsia="宋体" w:hAnsi="宋体" w:cs="Arial" w:hint="eastAsia"/>
                <w:b/>
                <w:bCs/>
                <w:strike/>
                <w:color w:val="000000"/>
                <w:kern w:val="0"/>
                <w:sz w:val="18"/>
                <w:rPrChange w:id="909" w:author="Li" w:date="2016-06-24T09:39:00Z">
                  <w:rPr>
                    <w:rFonts w:ascii="宋体" w:eastAsia="宋体" w:hAnsi="宋体" w:cs="Arial" w:hint="eastAsia"/>
                    <w:b/>
                    <w:bCs/>
                    <w:color w:val="000000"/>
                    <w:kern w:val="0"/>
                    <w:sz w:val="18"/>
                  </w:rPr>
                </w:rPrChange>
              </w:rPr>
              <w:t>年电量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DB" w:rsidRPr="006B2F1D" w:rsidRDefault="000248DB" w:rsidP="000248DB">
            <w:pPr>
              <w:widowControl/>
              <w:jc w:val="left"/>
              <w:rPr>
                <w:rFonts w:ascii="宋体" w:eastAsia="宋体" w:hAnsi="宋体" w:cs="Arial"/>
                <w:b/>
                <w:bCs/>
                <w:strike/>
                <w:color w:val="000000"/>
                <w:kern w:val="0"/>
                <w:sz w:val="18"/>
                <w:rPrChange w:id="910" w:author="Li" w:date="2016-06-24T09:39:00Z">
                  <w:rPr>
                    <w:rFonts w:ascii="宋体" w:eastAsia="宋体" w:hAnsi="宋体" w:cs="Arial"/>
                    <w:b/>
                    <w:bCs/>
                    <w:color w:val="000000"/>
                    <w:kern w:val="0"/>
                    <w:sz w:val="18"/>
                  </w:rPr>
                </w:rPrChange>
              </w:rPr>
            </w:pPr>
            <w:r w:rsidRPr="006B2F1D">
              <w:rPr>
                <w:rFonts w:ascii="宋体" w:eastAsia="宋体" w:hAnsi="宋体" w:cs="Arial" w:hint="eastAsia"/>
                <w:b/>
                <w:bCs/>
                <w:strike/>
                <w:color w:val="000000"/>
                <w:kern w:val="0"/>
                <w:sz w:val="18"/>
                <w:rPrChange w:id="911" w:author="Li" w:date="2016-06-24T09:39:00Z">
                  <w:rPr>
                    <w:rFonts w:ascii="宋体" w:eastAsia="宋体" w:hAnsi="宋体" w:cs="Arial" w:hint="eastAsia"/>
                    <w:b/>
                    <w:bCs/>
                    <w:color w:val="000000"/>
                    <w:kern w:val="0"/>
                    <w:sz w:val="18"/>
                  </w:rPr>
                </w:rPrChange>
              </w:rPr>
              <w:t>台数</w:t>
            </w:r>
          </w:p>
        </w:tc>
        <w:tc>
          <w:tcPr>
            <w:tcW w:w="1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DB" w:rsidRPr="006B2F1D" w:rsidRDefault="000248DB" w:rsidP="000248DB">
            <w:pPr>
              <w:widowControl/>
              <w:jc w:val="left"/>
              <w:rPr>
                <w:rFonts w:ascii="宋体" w:eastAsia="宋体" w:hAnsi="宋体" w:cs="Arial"/>
                <w:b/>
                <w:bCs/>
                <w:strike/>
                <w:color w:val="000000"/>
                <w:kern w:val="0"/>
                <w:sz w:val="18"/>
                <w:rPrChange w:id="912" w:author="Li" w:date="2016-06-24T09:39:00Z">
                  <w:rPr>
                    <w:rFonts w:ascii="宋体" w:eastAsia="宋体" w:hAnsi="宋体" w:cs="Arial"/>
                    <w:b/>
                    <w:bCs/>
                    <w:color w:val="000000"/>
                    <w:kern w:val="0"/>
                    <w:sz w:val="18"/>
                  </w:rPr>
                </w:rPrChange>
              </w:rPr>
            </w:pPr>
            <w:r w:rsidRPr="006B2F1D">
              <w:rPr>
                <w:rFonts w:ascii="宋体" w:eastAsia="宋体" w:hAnsi="宋体" w:cs="Arial" w:hint="eastAsia"/>
                <w:b/>
                <w:bCs/>
                <w:strike/>
                <w:color w:val="000000"/>
                <w:kern w:val="0"/>
                <w:sz w:val="18"/>
                <w:rPrChange w:id="913" w:author="Li" w:date="2016-06-24T09:39:00Z">
                  <w:rPr>
                    <w:rFonts w:ascii="宋体" w:eastAsia="宋体" w:hAnsi="宋体" w:cs="Arial" w:hint="eastAsia"/>
                    <w:b/>
                    <w:bCs/>
                    <w:color w:val="000000"/>
                    <w:kern w:val="0"/>
                    <w:sz w:val="18"/>
                  </w:rPr>
                </w:rPrChange>
              </w:rPr>
              <w:t>电压等级</w:t>
            </w:r>
          </w:p>
        </w:tc>
      </w:tr>
      <w:tr w:rsidR="000248DB" w:rsidRPr="006B2F1D" w:rsidTr="000248DB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DB" w:rsidRPr="006B2F1D" w:rsidRDefault="000248DB" w:rsidP="00785572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  <w:rPrChange w:id="914" w:author="Li" w:date="2016-06-24T09:39:00Z">
                  <w:rPr>
                    <w:rFonts w:ascii="宋体" w:eastAsia="宋体" w:hAnsi="宋体" w:cs="Arial"/>
                    <w:color w:val="000000"/>
                    <w:kern w:val="0"/>
                    <w:sz w:val="18"/>
                  </w:rPr>
                </w:rPrChange>
              </w:rPr>
            </w:pPr>
            <w:r w:rsidRPr="006B2F1D">
              <w:rPr>
                <w:rFonts w:ascii="宋体" w:eastAsia="宋体" w:hAnsi="宋体" w:cs="Arial"/>
                <w:strike/>
                <w:color w:val="000000"/>
                <w:kern w:val="0"/>
                <w:sz w:val="18"/>
                <w:rPrChange w:id="915" w:author="Li" w:date="2016-06-24T09:39:00Z">
                  <w:rPr>
                    <w:rFonts w:ascii="宋体" w:eastAsia="宋体" w:hAnsi="宋体" w:cs="Arial"/>
                    <w:color w:val="000000"/>
                    <w:kern w:val="0"/>
                    <w:sz w:val="18"/>
                  </w:rPr>
                </w:rPrChange>
              </w:rPr>
              <w:t>761</w:t>
            </w:r>
            <w:r w:rsidR="00785572" w:rsidRPr="006B2F1D">
              <w:rPr>
                <w:rFonts w:ascii="宋体" w:eastAsia="宋体" w:hAnsi="宋体" w:cs="Arial"/>
                <w:strike/>
                <w:color w:val="000000"/>
                <w:kern w:val="0"/>
                <w:sz w:val="18"/>
                <w:rPrChange w:id="916" w:author="Li" w:date="2016-06-24T09:39:00Z">
                  <w:rPr>
                    <w:rFonts w:ascii="宋体" w:eastAsia="宋体" w:hAnsi="宋体" w:cs="Arial"/>
                    <w:color w:val="000000"/>
                    <w:kern w:val="0"/>
                    <w:sz w:val="18"/>
                  </w:rPr>
                </w:rPrChange>
              </w:rPr>
              <w:t>500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DB" w:rsidRPr="006B2F1D" w:rsidRDefault="000248DB" w:rsidP="000248DB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  <w:rPrChange w:id="917" w:author="Li" w:date="2016-06-24T09:39:00Z">
                  <w:rPr>
                    <w:rFonts w:ascii="宋体" w:eastAsia="宋体" w:hAnsi="宋体" w:cs="Arial"/>
                    <w:color w:val="000000"/>
                    <w:kern w:val="0"/>
                    <w:sz w:val="18"/>
                  </w:rPr>
                </w:rPrChange>
              </w:rPr>
            </w:pPr>
            <w:r w:rsidRPr="006B2F1D">
              <w:rPr>
                <w:rFonts w:ascii="宋体" w:eastAsia="宋体" w:hAnsi="宋体" w:cs="Arial"/>
                <w:strike/>
                <w:color w:val="000000"/>
                <w:kern w:val="0"/>
                <w:sz w:val="18"/>
                <w:rPrChange w:id="918" w:author="Li" w:date="2016-06-24T09:39:00Z">
                  <w:rPr>
                    <w:rFonts w:ascii="宋体" w:eastAsia="宋体" w:hAnsi="宋体" w:cs="Arial"/>
                    <w:color w:val="000000"/>
                    <w:kern w:val="0"/>
                    <w:sz w:val="18"/>
                  </w:rPr>
                </w:rPrChange>
              </w:rPr>
              <w:t>17509217924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DB" w:rsidRPr="006B2F1D" w:rsidRDefault="000248DB" w:rsidP="000248DB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  <w:rPrChange w:id="919" w:author="Li" w:date="2016-06-24T09:39:00Z">
                  <w:rPr>
                    <w:rFonts w:ascii="宋体" w:eastAsia="宋体" w:hAnsi="宋体" w:cs="Arial"/>
                    <w:color w:val="000000"/>
                    <w:kern w:val="0"/>
                    <w:sz w:val="18"/>
                  </w:rPr>
                </w:rPrChange>
              </w:rPr>
            </w:pPr>
            <w:r w:rsidRPr="006B2F1D">
              <w:rPr>
                <w:rFonts w:ascii="宋体" w:eastAsia="宋体" w:hAnsi="宋体" w:cs="Arial"/>
                <w:strike/>
                <w:color w:val="000000"/>
                <w:kern w:val="0"/>
                <w:sz w:val="18"/>
                <w:rPrChange w:id="920" w:author="Li" w:date="2016-06-24T09:39:00Z">
                  <w:rPr>
                    <w:rFonts w:ascii="宋体" w:eastAsia="宋体" w:hAnsi="宋体" w:cs="Arial"/>
                    <w:color w:val="000000"/>
                    <w:kern w:val="0"/>
                    <w:sz w:val="18"/>
                  </w:rPr>
                </w:rPrChange>
              </w:rPr>
              <w:t>1313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DB" w:rsidRPr="006B2F1D" w:rsidRDefault="00607B61" w:rsidP="00607B61">
            <w:pPr>
              <w:widowControl/>
              <w:ind w:right="770"/>
              <w:jc w:val="left"/>
              <w:rPr>
                <w:rFonts w:ascii="宋体" w:eastAsia="宋体" w:hAnsi="宋体" w:cs="Arial"/>
                <w:b/>
                <w:strike/>
                <w:color w:val="000000"/>
                <w:kern w:val="0"/>
                <w:sz w:val="18"/>
                <w:rPrChange w:id="921" w:author="Li" w:date="2016-06-24T09:39:00Z">
                  <w:rPr>
                    <w:rFonts w:ascii="宋体" w:eastAsia="宋体" w:hAnsi="宋体" w:cs="Arial"/>
                    <w:b/>
                    <w:color w:val="000000"/>
                    <w:kern w:val="0"/>
                    <w:sz w:val="18"/>
                  </w:rPr>
                </w:rPrChange>
              </w:rPr>
            </w:pPr>
            <w:r w:rsidRPr="006B2F1D">
              <w:rPr>
                <w:rFonts w:ascii="宋体" w:eastAsia="宋体" w:hAnsi="宋体" w:cs="Arial"/>
                <w:strike/>
                <w:color w:val="000000"/>
                <w:kern w:val="0"/>
                <w:sz w:val="18"/>
                <w:rPrChange w:id="922" w:author="Li" w:date="2016-06-24T09:39:00Z">
                  <w:rPr>
                    <w:rFonts w:ascii="宋体" w:eastAsia="宋体" w:hAnsi="宋体" w:cs="Arial"/>
                    <w:color w:val="000000"/>
                    <w:kern w:val="0"/>
                    <w:sz w:val="18"/>
                  </w:rPr>
                </w:rPrChange>
              </w:rPr>
              <w:t>10kV</w:t>
            </w:r>
          </w:p>
        </w:tc>
      </w:tr>
      <w:tr w:rsidR="000248DB" w:rsidRPr="006B2F1D" w:rsidTr="000248DB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DB" w:rsidRPr="006B2F1D" w:rsidRDefault="000248DB" w:rsidP="000248DB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  <w:rPrChange w:id="923" w:author="Li" w:date="2016-06-24T09:39:00Z">
                  <w:rPr>
                    <w:rFonts w:ascii="宋体" w:eastAsia="宋体" w:hAnsi="宋体" w:cs="Arial"/>
                    <w:color w:val="000000"/>
                    <w:kern w:val="0"/>
                    <w:sz w:val="18"/>
                  </w:rPr>
                </w:rPrChange>
              </w:rPr>
            </w:pPr>
            <w:r w:rsidRPr="006B2F1D">
              <w:rPr>
                <w:rFonts w:ascii="宋体" w:eastAsia="宋体" w:hAnsi="宋体" w:cs="Arial"/>
                <w:strike/>
                <w:color w:val="000000"/>
                <w:kern w:val="0"/>
                <w:sz w:val="18"/>
                <w:rPrChange w:id="924" w:author="Li" w:date="2016-06-24T09:39:00Z">
                  <w:rPr>
                    <w:rFonts w:ascii="宋体" w:eastAsia="宋体" w:hAnsi="宋体" w:cs="Arial"/>
                    <w:color w:val="000000"/>
                    <w:kern w:val="0"/>
                    <w:sz w:val="18"/>
                  </w:rPr>
                </w:rPrChange>
              </w:rPr>
              <w:t>455664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DB" w:rsidRPr="006B2F1D" w:rsidRDefault="000248DB" w:rsidP="000248DB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  <w:rPrChange w:id="925" w:author="Li" w:date="2016-06-24T09:39:00Z">
                  <w:rPr>
                    <w:rFonts w:ascii="宋体" w:eastAsia="宋体" w:hAnsi="宋体" w:cs="Arial"/>
                    <w:color w:val="000000"/>
                    <w:kern w:val="0"/>
                    <w:sz w:val="18"/>
                  </w:rPr>
                </w:rPrChange>
              </w:rPr>
            </w:pPr>
            <w:r w:rsidRPr="006B2F1D">
              <w:rPr>
                <w:rFonts w:ascii="宋体" w:eastAsia="宋体" w:hAnsi="宋体" w:cs="Arial"/>
                <w:strike/>
                <w:color w:val="000000"/>
                <w:kern w:val="0"/>
                <w:sz w:val="18"/>
                <w:rPrChange w:id="926" w:author="Li" w:date="2016-06-24T09:39:00Z">
                  <w:rPr>
                    <w:rFonts w:ascii="宋体" w:eastAsia="宋体" w:hAnsi="宋体" w:cs="Arial"/>
                    <w:color w:val="000000"/>
                    <w:kern w:val="0"/>
                    <w:sz w:val="18"/>
                  </w:rPr>
                </w:rPrChange>
              </w:rPr>
              <w:t>1941285847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DB" w:rsidRPr="006B2F1D" w:rsidRDefault="000248DB" w:rsidP="000248DB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  <w:rPrChange w:id="927" w:author="Li" w:date="2016-06-24T09:39:00Z">
                  <w:rPr>
                    <w:rFonts w:ascii="宋体" w:eastAsia="宋体" w:hAnsi="宋体" w:cs="Arial"/>
                    <w:color w:val="000000"/>
                    <w:kern w:val="0"/>
                    <w:sz w:val="18"/>
                  </w:rPr>
                </w:rPrChange>
              </w:rPr>
            </w:pPr>
            <w:r w:rsidRPr="006B2F1D">
              <w:rPr>
                <w:rFonts w:ascii="宋体" w:eastAsia="宋体" w:hAnsi="宋体" w:cs="Arial"/>
                <w:strike/>
                <w:color w:val="000000"/>
                <w:kern w:val="0"/>
                <w:sz w:val="18"/>
                <w:rPrChange w:id="928" w:author="Li" w:date="2016-06-24T09:39:00Z">
                  <w:rPr>
                    <w:rFonts w:ascii="宋体" w:eastAsia="宋体" w:hAnsi="宋体" w:cs="Arial"/>
                    <w:color w:val="000000"/>
                    <w:kern w:val="0"/>
                    <w:sz w:val="18"/>
                  </w:rPr>
                </w:rPrChange>
              </w:rPr>
              <w:t>27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DB" w:rsidRPr="006B2F1D" w:rsidRDefault="00607B61" w:rsidP="000248DB">
            <w:pPr>
              <w:widowControl/>
              <w:jc w:val="left"/>
              <w:rPr>
                <w:rFonts w:ascii="宋体" w:eastAsia="宋体" w:hAnsi="宋体" w:cs="Arial"/>
                <w:strike/>
                <w:color w:val="000000"/>
                <w:kern w:val="0"/>
                <w:sz w:val="18"/>
                <w:rPrChange w:id="929" w:author="Li" w:date="2016-06-24T09:39:00Z">
                  <w:rPr>
                    <w:rFonts w:ascii="宋体" w:eastAsia="宋体" w:hAnsi="宋体" w:cs="Arial"/>
                    <w:color w:val="000000"/>
                    <w:kern w:val="0"/>
                    <w:sz w:val="18"/>
                  </w:rPr>
                </w:rPrChange>
              </w:rPr>
            </w:pPr>
            <w:r w:rsidRPr="006B2F1D">
              <w:rPr>
                <w:rFonts w:ascii="宋体" w:eastAsia="宋体" w:hAnsi="宋体" w:cs="Arial"/>
                <w:strike/>
                <w:color w:val="000000"/>
                <w:kern w:val="0"/>
                <w:sz w:val="18"/>
                <w:rPrChange w:id="930" w:author="Li" w:date="2016-06-24T09:39:00Z">
                  <w:rPr>
                    <w:rFonts w:ascii="宋体" w:eastAsia="宋体" w:hAnsi="宋体" w:cs="Arial"/>
                    <w:color w:val="000000"/>
                    <w:kern w:val="0"/>
                    <w:sz w:val="18"/>
                  </w:rPr>
                </w:rPrChange>
              </w:rPr>
              <w:t>110kV</w:t>
            </w:r>
          </w:p>
        </w:tc>
      </w:tr>
      <w:tr w:rsidR="000248DB" w:rsidRPr="006B2F1D" w:rsidTr="000248DB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DB" w:rsidRPr="006B2F1D" w:rsidRDefault="000248DB" w:rsidP="000248DB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  <w:rPrChange w:id="931" w:author="Li" w:date="2016-06-24T09:39:00Z">
                  <w:rPr>
                    <w:rFonts w:ascii="宋体" w:eastAsia="宋体" w:hAnsi="宋体" w:cs="Arial"/>
                    <w:color w:val="000000"/>
                    <w:kern w:val="0"/>
                    <w:sz w:val="18"/>
                  </w:rPr>
                </w:rPrChange>
              </w:rPr>
            </w:pPr>
            <w:r w:rsidRPr="006B2F1D">
              <w:rPr>
                <w:rFonts w:ascii="宋体" w:eastAsia="宋体" w:hAnsi="宋体" w:cs="Arial"/>
                <w:strike/>
                <w:color w:val="000000"/>
                <w:kern w:val="0"/>
                <w:sz w:val="18"/>
                <w:rPrChange w:id="932" w:author="Li" w:date="2016-06-24T09:39:00Z">
                  <w:rPr>
                    <w:rFonts w:ascii="宋体" w:eastAsia="宋体" w:hAnsi="宋体" w:cs="Arial"/>
                    <w:color w:val="000000"/>
                    <w:kern w:val="0"/>
                    <w:sz w:val="18"/>
                  </w:rPr>
                </w:rPrChange>
              </w:rPr>
              <w:t>211200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DB" w:rsidRPr="006B2F1D" w:rsidRDefault="000248DB" w:rsidP="000248DB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  <w:rPrChange w:id="933" w:author="Li" w:date="2016-06-24T09:39:00Z">
                  <w:rPr>
                    <w:rFonts w:ascii="宋体" w:eastAsia="宋体" w:hAnsi="宋体" w:cs="Arial"/>
                    <w:color w:val="000000"/>
                    <w:kern w:val="0"/>
                    <w:sz w:val="18"/>
                  </w:rPr>
                </w:rPrChange>
              </w:rPr>
            </w:pPr>
            <w:r w:rsidRPr="006B2F1D">
              <w:rPr>
                <w:rFonts w:ascii="宋体" w:eastAsia="宋体" w:hAnsi="宋体" w:cs="Arial"/>
                <w:strike/>
                <w:color w:val="000000"/>
                <w:kern w:val="0"/>
                <w:sz w:val="18"/>
                <w:rPrChange w:id="934" w:author="Li" w:date="2016-06-24T09:39:00Z">
                  <w:rPr>
                    <w:rFonts w:ascii="宋体" w:eastAsia="宋体" w:hAnsi="宋体" w:cs="Arial"/>
                    <w:color w:val="000000"/>
                    <w:kern w:val="0"/>
                    <w:sz w:val="18"/>
                  </w:rPr>
                </w:rPrChange>
              </w:rPr>
              <w:t>2094949635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DB" w:rsidRPr="006B2F1D" w:rsidRDefault="000248DB" w:rsidP="000248DB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  <w:rPrChange w:id="935" w:author="Li" w:date="2016-06-24T09:39:00Z">
                  <w:rPr>
                    <w:rFonts w:ascii="宋体" w:eastAsia="宋体" w:hAnsi="宋体" w:cs="Arial"/>
                    <w:color w:val="000000"/>
                    <w:kern w:val="0"/>
                    <w:sz w:val="18"/>
                  </w:rPr>
                </w:rPrChange>
              </w:rPr>
            </w:pPr>
            <w:r w:rsidRPr="006B2F1D">
              <w:rPr>
                <w:rFonts w:ascii="宋体" w:eastAsia="宋体" w:hAnsi="宋体" w:cs="Arial"/>
                <w:strike/>
                <w:color w:val="000000"/>
                <w:kern w:val="0"/>
                <w:sz w:val="18"/>
                <w:rPrChange w:id="936" w:author="Li" w:date="2016-06-24T09:39:00Z">
                  <w:rPr>
                    <w:rFonts w:ascii="宋体" w:eastAsia="宋体" w:hAnsi="宋体" w:cs="Arial"/>
                    <w:color w:val="000000"/>
                    <w:kern w:val="0"/>
                    <w:sz w:val="18"/>
                  </w:rPr>
                </w:rPrChange>
              </w:rPr>
              <w:t>7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DB" w:rsidRPr="006B2F1D" w:rsidRDefault="00607B61" w:rsidP="000248DB">
            <w:pPr>
              <w:widowControl/>
              <w:jc w:val="left"/>
              <w:rPr>
                <w:rFonts w:ascii="宋体" w:eastAsia="宋体" w:hAnsi="宋体" w:cs="Arial"/>
                <w:strike/>
                <w:color w:val="000000"/>
                <w:kern w:val="0"/>
                <w:sz w:val="18"/>
                <w:rPrChange w:id="937" w:author="Li" w:date="2016-06-24T09:39:00Z">
                  <w:rPr>
                    <w:rFonts w:ascii="宋体" w:eastAsia="宋体" w:hAnsi="宋体" w:cs="Arial"/>
                    <w:color w:val="000000"/>
                    <w:kern w:val="0"/>
                    <w:sz w:val="18"/>
                  </w:rPr>
                </w:rPrChange>
              </w:rPr>
            </w:pPr>
            <w:r w:rsidRPr="006B2F1D">
              <w:rPr>
                <w:rFonts w:ascii="宋体" w:eastAsia="宋体" w:hAnsi="宋体" w:cs="Arial"/>
                <w:strike/>
                <w:color w:val="000000"/>
                <w:kern w:val="0"/>
                <w:sz w:val="18"/>
                <w:rPrChange w:id="938" w:author="Li" w:date="2016-06-24T09:39:00Z">
                  <w:rPr>
                    <w:rFonts w:ascii="宋体" w:eastAsia="宋体" w:hAnsi="宋体" w:cs="Arial"/>
                    <w:color w:val="000000"/>
                    <w:kern w:val="0"/>
                    <w:sz w:val="18"/>
                  </w:rPr>
                </w:rPrChange>
              </w:rPr>
              <w:t>220kV</w:t>
            </w:r>
          </w:p>
        </w:tc>
      </w:tr>
      <w:tr w:rsidR="000248DB" w:rsidRPr="006B2F1D" w:rsidTr="000248DB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DB" w:rsidRPr="006B2F1D" w:rsidRDefault="000248DB" w:rsidP="000248DB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  <w:rPrChange w:id="939" w:author="Li" w:date="2016-06-24T09:39:00Z">
                  <w:rPr>
                    <w:rFonts w:ascii="宋体" w:eastAsia="宋体" w:hAnsi="宋体" w:cs="Arial"/>
                    <w:color w:val="000000"/>
                    <w:kern w:val="0"/>
                    <w:sz w:val="18"/>
                  </w:rPr>
                </w:rPrChange>
              </w:rPr>
            </w:pPr>
            <w:r w:rsidRPr="006B2F1D">
              <w:rPr>
                <w:rFonts w:ascii="宋体" w:eastAsia="宋体" w:hAnsi="宋体" w:cs="Arial"/>
                <w:strike/>
                <w:color w:val="000000"/>
                <w:kern w:val="0"/>
                <w:sz w:val="18"/>
                <w:rPrChange w:id="940" w:author="Li" w:date="2016-06-24T09:39:00Z">
                  <w:rPr>
                    <w:rFonts w:ascii="宋体" w:eastAsia="宋体" w:hAnsi="宋体" w:cs="Arial"/>
                    <w:color w:val="000000"/>
                    <w:kern w:val="0"/>
                    <w:sz w:val="18"/>
                  </w:rPr>
                </w:rPrChange>
              </w:rPr>
              <w:t>9906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DB" w:rsidRPr="006B2F1D" w:rsidRDefault="000248DB" w:rsidP="000248DB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  <w:rPrChange w:id="941" w:author="Li" w:date="2016-06-24T09:39:00Z">
                  <w:rPr>
                    <w:rFonts w:ascii="宋体" w:eastAsia="宋体" w:hAnsi="宋体" w:cs="Arial"/>
                    <w:color w:val="000000"/>
                    <w:kern w:val="0"/>
                    <w:sz w:val="18"/>
                  </w:rPr>
                </w:rPrChange>
              </w:rPr>
            </w:pPr>
            <w:r w:rsidRPr="006B2F1D">
              <w:rPr>
                <w:rFonts w:ascii="宋体" w:eastAsia="宋体" w:hAnsi="宋体" w:cs="Arial"/>
                <w:strike/>
                <w:color w:val="000000"/>
                <w:kern w:val="0"/>
                <w:sz w:val="18"/>
                <w:rPrChange w:id="942" w:author="Li" w:date="2016-06-24T09:39:00Z">
                  <w:rPr>
                    <w:rFonts w:ascii="宋体" w:eastAsia="宋体" w:hAnsi="宋体" w:cs="Arial"/>
                    <w:color w:val="000000"/>
                    <w:kern w:val="0"/>
                    <w:sz w:val="18"/>
                  </w:rPr>
                </w:rPrChange>
              </w:rPr>
              <w:t>363030698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DB" w:rsidRPr="006B2F1D" w:rsidRDefault="000248DB" w:rsidP="000248DB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  <w:rPrChange w:id="943" w:author="Li" w:date="2016-06-24T09:39:00Z">
                  <w:rPr>
                    <w:rFonts w:ascii="宋体" w:eastAsia="宋体" w:hAnsi="宋体" w:cs="Arial"/>
                    <w:color w:val="000000"/>
                    <w:kern w:val="0"/>
                    <w:sz w:val="18"/>
                  </w:rPr>
                </w:rPrChange>
              </w:rPr>
            </w:pPr>
            <w:r w:rsidRPr="006B2F1D">
              <w:rPr>
                <w:rFonts w:ascii="宋体" w:eastAsia="宋体" w:hAnsi="宋体" w:cs="Arial"/>
                <w:strike/>
                <w:color w:val="000000"/>
                <w:kern w:val="0"/>
                <w:sz w:val="18"/>
                <w:rPrChange w:id="944" w:author="Li" w:date="2016-06-24T09:39:00Z">
                  <w:rPr>
                    <w:rFonts w:ascii="宋体" w:eastAsia="宋体" w:hAnsi="宋体" w:cs="Arial"/>
                    <w:color w:val="000000"/>
                    <w:kern w:val="0"/>
                    <w:sz w:val="18"/>
                  </w:rPr>
                </w:rPrChange>
              </w:rPr>
              <w:t>20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8DB" w:rsidRPr="006B2F1D" w:rsidRDefault="00607B61" w:rsidP="000248DB">
            <w:pPr>
              <w:widowControl/>
              <w:jc w:val="left"/>
              <w:rPr>
                <w:rFonts w:ascii="宋体" w:eastAsia="宋体" w:hAnsi="宋体" w:cs="Arial"/>
                <w:strike/>
                <w:color w:val="000000"/>
                <w:kern w:val="0"/>
                <w:sz w:val="18"/>
                <w:rPrChange w:id="945" w:author="Li" w:date="2016-06-24T09:39:00Z">
                  <w:rPr>
                    <w:rFonts w:ascii="宋体" w:eastAsia="宋体" w:hAnsi="宋体" w:cs="Arial"/>
                    <w:color w:val="000000"/>
                    <w:kern w:val="0"/>
                    <w:sz w:val="18"/>
                  </w:rPr>
                </w:rPrChange>
              </w:rPr>
            </w:pPr>
            <w:r w:rsidRPr="006B2F1D">
              <w:rPr>
                <w:rFonts w:ascii="宋体" w:eastAsia="宋体" w:hAnsi="宋体" w:cs="Arial"/>
                <w:strike/>
                <w:color w:val="000000"/>
                <w:kern w:val="0"/>
                <w:sz w:val="18"/>
                <w:rPrChange w:id="946" w:author="Li" w:date="2016-06-24T09:39:00Z">
                  <w:rPr>
                    <w:rFonts w:ascii="宋体" w:eastAsia="宋体" w:hAnsi="宋体" w:cs="Arial"/>
                    <w:color w:val="000000"/>
                    <w:kern w:val="0"/>
                    <w:sz w:val="18"/>
                  </w:rPr>
                </w:rPrChange>
              </w:rPr>
              <w:t>20kV</w:t>
            </w:r>
          </w:p>
        </w:tc>
      </w:tr>
    </w:tbl>
    <w:p w:rsidR="000248DB" w:rsidRDefault="000248DB" w:rsidP="003A2EAF">
      <w:pPr>
        <w:widowControl/>
        <w:jc w:val="left"/>
        <w:rPr>
          <w:ins w:id="947" w:author="Li" w:date="2016-06-24T09:39:00Z"/>
          <w:rFonts w:ascii="Arial" w:eastAsia="宋体" w:hAnsi="Arial" w:cs="Arial"/>
          <w:color w:val="000000"/>
          <w:kern w:val="0"/>
          <w:sz w:val="20"/>
          <w:szCs w:val="20"/>
        </w:rPr>
      </w:pPr>
    </w:p>
    <w:p w:rsidR="006B2F1D" w:rsidRPr="006B2F1D" w:rsidRDefault="006B2F1D" w:rsidP="006B2F1D">
      <w:pPr>
        <w:widowControl/>
        <w:jc w:val="left"/>
        <w:rPr>
          <w:ins w:id="948" w:author="Li" w:date="2016-06-24T09:39:00Z"/>
          <w:rFonts w:ascii="宋体" w:eastAsia="宋体" w:hAnsi="宋体" w:cs="宋体"/>
          <w:kern w:val="0"/>
          <w:sz w:val="24"/>
          <w:szCs w:val="24"/>
        </w:rPr>
      </w:pPr>
    </w:p>
    <w:tbl>
      <w:tblPr>
        <w:tblW w:w="520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0"/>
        <w:gridCol w:w="1540"/>
        <w:gridCol w:w="1180"/>
        <w:gridCol w:w="1300"/>
      </w:tblGrid>
      <w:tr w:rsidR="006B2F1D" w:rsidRPr="006B2F1D" w:rsidTr="006B2F1D">
        <w:trPr>
          <w:trHeight w:val="285"/>
          <w:ins w:id="949" w:author="Li" w:date="2016-06-24T09:39:00Z"/>
        </w:trPr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2F1D" w:rsidRPr="006B2F1D" w:rsidRDefault="006B2F1D">
            <w:pPr>
              <w:widowControl/>
              <w:jc w:val="left"/>
              <w:rPr>
                <w:ins w:id="950" w:author="Li" w:date="2016-06-24T09:39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951" w:author="Li" w:date="2016-06-24T09:39:00Z">
                  <w:rPr>
                    <w:ins w:id="952" w:author="Li" w:date="2016-06-24T09:39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953" w:author="Li" w:date="2016-06-24T09:39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954" w:author="Li" w:date="2016-06-24T09:39:00Z">
              <w:r w:rsidRPr="006B2F1D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955" w:author="Li" w:date="2016-06-24T09:39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优化需量</w:t>
              </w:r>
            </w:ins>
          </w:p>
        </w:tc>
        <w:tc>
          <w:tcPr>
            <w:tcW w:w="15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2F1D" w:rsidRPr="006B2F1D" w:rsidRDefault="006B2F1D">
            <w:pPr>
              <w:widowControl/>
              <w:jc w:val="left"/>
              <w:rPr>
                <w:ins w:id="956" w:author="Li" w:date="2016-06-24T09:39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957" w:author="Li" w:date="2016-06-24T09:39:00Z">
                  <w:rPr>
                    <w:ins w:id="958" w:author="Li" w:date="2016-06-24T09:39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959" w:author="Li" w:date="2016-06-24T09:39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960" w:author="Li" w:date="2016-06-24T09:39:00Z">
              <w:r w:rsidRPr="006B2F1D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961" w:author="Li" w:date="2016-06-24T09:39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年电量</w:t>
              </w:r>
            </w:ins>
          </w:p>
        </w:tc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2F1D" w:rsidRPr="006B2F1D" w:rsidRDefault="006B2F1D">
            <w:pPr>
              <w:widowControl/>
              <w:jc w:val="left"/>
              <w:rPr>
                <w:ins w:id="962" w:author="Li" w:date="2016-06-24T09:39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963" w:author="Li" w:date="2016-06-24T09:39:00Z">
                  <w:rPr>
                    <w:ins w:id="964" w:author="Li" w:date="2016-06-24T09:39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965" w:author="Li" w:date="2016-06-24T09:39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966" w:author="Li" w:date="2016-06-24T09:39:00Z">
              <w:r w:rsidRPr="006B2F1D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967" w:author="Li" w:date="2016-06-24T09:39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计量点数</w:t>
              </w:r>
            </w:ins>
          </w:p>
        </w:tc>
        <w:tc>
          <w:tcPr>
            <w:tcW w:w="13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2F1D" w:rsidRPr="006B2F1D" w:rsidRDefault="006B2F1D">
            <w:pPr>
              <w:widowControl/>
              <w:jc w:val="left"/>
              <w:rPr>
                <w:ins w:id="968" w:author="Li" w:date="2016-06-24T09:39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969" w:author="Li" w:date="2016-06-24T09:39:00Z">
                  <w:rPr>
                    <w:ins w:id="970" w:author="Li" w:date="2016-06-24T09:39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971" w:author="Li" w:date="2016-06-24T09:39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972" w:author="Li" w:date="2016-06-24T09:39:00Z">
              <w:r w:rsidRPr="006B2F1D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973" w:author="Li" w:date="2016-06-24T09:39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电压等级</w:t>
              </w:r>
            </w:ins>
          </w:p>
        </w:tc>
      </w:tr>
      <w:tr w:rsidR="006B2F1D" w:rsidRPr="006B2F1D" w:rsidTr="006B2F1D">
        <w:trPr>
          <w:trHeight w:val="285"/>
          <w:ins w:id="974" w:author="Li" w:date="2016-06-24T09:39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2F1D" w:rsidRPr="006B2F1D" w:rsidRDefault="006B2F1D">
            <w:pPr>
              <w:widowControl/>
              <w:jc w:val="left"/>
              <w:rPr>
                <w:ins w:id="975" w:author="Li" w:date="2016-06-24T09:39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976" w:author="Li" w:date="2016-06-24T09:39:00Z">
                  <w:rPr>
                    <w:ins w:id="977" w:author="Li" w:date="2016-06-24T09:39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978" w:author="Li" w:date="2016-06-24T09:39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979" w:author="Li" w:date="2016-06-24T09:39:00Z">
              <w:r w:rsidRPr="006B2F1D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980" w:author="Li" w:date="2016-06-24T09:39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735857.88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2F1D" w:rsidRPr="006B2F1D" w:rsidRDefault="006B2F1D">
            <w:pPr>
              <w:widowControl/>
              <w:jc w:val="left"/>
              <w:rPr>
                <w:ins w:id="981" w:author="Li" w:date="2016-06-24T09:39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982" w:author="Li" w:date="2016-06-24T09:39:00Z">
                  <w:rPr>
                    <w:ins w:id="983" w:author="Li" w:date="2016-06-24T09:39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984" w:author="Li" w:date="2016-06-24T09:39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985" w:author="Li" w:date="2016-06-24T09:39:00Z">
              <w:r w:rsidRPr="006B2F1D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986" w:author="Li" w:date="2016-06-24T09:39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16953729153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2F1D" w:rsidRPr="006B2F1D" w:rsidRDefault="006B2F1D">
            <w:pPr>
              <w:widowControl/>
              <w:jc w:val="left"/>
              <w:rPr>
                <w:ins w:id="987" w:author="Li" w:date="2016-06-24T09:39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988" w:author="Li" w:date="2016-06-24T09:39:00Z">
                  <w:rPr>
                    <w:ins w:id="989" w:author="Li" w:date="2016-06-24T09:39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990" w:author="Li" w:date="2016-06-24T09:39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991" w:author="Li" w:date="2016-06-24T09:39:00Z">
              <w:r w:rsidRPr="006B2F1D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992" w:author="Li" w:date="2016-06-24T09:39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1246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2F1D" w:rsidRPr="006B2F1D" w:rsidRDefault="006B2F1D">
            <w:pPr>
              <w:widowControl/>
              <w:jc w:val="left"/>
              <w:rPr>
                <w:ins w:id="993" w:author="Li" w:date="2016-06-24T09:39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994" w:author="Li" w:date="2016-06-24T09:39:00Z">
                  <w:rPr>
                    <w:ins w:id="995" w:author="Li" w:date="2016-06-24T09:39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996" w:author="Li" w:date="2016-06-24T09:39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997" w:author="Li" w:date="2016-06-24T09:39:00Z">
              <w:r w:rsidRPr="006B2F1D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998" w:author="Li" w:date="2016-06-24T09:39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交流10kV</w:t>
              </w:r>
            </w:ins>
          </w:p>
        </w:tc>
      </w:tr>
      <w:tr w:rsidR="006B2F1D" w:rsidRPr="006B2F1D" w:rsidTr="006B2F1D">
        <w:trPr>
          <w:trHeight w:val="285"/>
          <w:ins w:id="999" w:author="Li" w:date="2016-06-24T09:39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2F1D" w:rsidRPr="006B2F1D" w:rsidRDefault="006B2F1D">
            <w:pPr>
              <w:widowControl/>
              <w:jc w:val="left"/>
              <w:rPr>
                <w:ins w:id="1000" w:author="Li" w:date="2016-06-24T09:39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001" w:author="Li" w:date="2016-06-24T09:39:00Z">
                  <w:rPr>
                    <w:ins w:id="1002" w:author="Li" w:date="2016-06-24T09:39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003" w:author="Li" w:date="2016-06-24T09:39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004" w:author="Li" w:date="2016-06-24T09:39:00Z">
              <w:r w:rsidRPr="006B2F1D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005" w:author="Li" w:date="2016-06-24T09:39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211200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2F1D" w:rsidRPr="006B2F1D" w:rsidRDefault="006B2F1D">
            <w:pPr>
              <w:widowControl/>
              <w:jc w:val="left"/>
              <w:rPr>
                <w:ins w:id="1006" w:author="Li" w:date="2016-06-24T09:39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007" w:author="Li" w:date="2016-06-24T09:39:00Z">
                  <w:rPr>
                    <w:ins w:id="1008" w:author="Li" w:date="2016-06-24T09:39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009" w:author="Li" w:date="2016-06-24T09:39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010" w:author="Li" w:date="2016-06-24T09:39:00Z">
              <w:r w:rsidRPr="006B2F1D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011" w:author="Li" w:date="2016-06-24T09:39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2094949635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2F1D" w:rsidRPr="006B2F1D" w:rsidRDefault="006B2F1D">
            <w:pPr>
              <w:widowControl/>
              <w:jc w:val="left"/>
              <w:rPr>
                <w:ins w:id="1012" w:author="Li" w:date="2016-06-24T09:39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013" w:author="Li" w:date="2016-06-24T09:39:00Z">
                  <w:rPr>
                    <w:ins w:id="1014" w:author="Li" w:date="2016-06-24T09:39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015" w:author="Li" w:date="2016-06-24T09:39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016" w:author="Li" w:date="2016-06-24T09:39:00Z">
              <w:r w:rsidRPr="006B2F1D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017" w:author="Li" w:date="2016-06-24T09:39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7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2F1D" w:rsidRPr="006B2F1D" w:rsidRDefault="006B2F1D">
            <w:pPr>
              <w:widowControl/>
              <w:jc w:val="left"/>
              <w:rPr>
                <w:ins w:id="1018" w:author="Li" w:date="2016-06-24T09:39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019" w:author="Li" w:date="2016-06-24T09:39:00Z">
                  <w:rPr>
                    <w:ins w:id="1020" w:author="Li" w:date="2016-06-24T09:39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021" w:author="Li" w:date="2016-06-24T09:39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1022" w:author="Li" w:date="2016-06-24T09:39:00Z">
              <w:r w:rsidRPr="006B2F1D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1023" w:author="Li" w:date="2016-06-24T09:39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交流220kV</w:t>
              </w:r>
            </w:ins>
          </w:p>
        </w:tc>
      </w:tr>
      <w:tr w:rsidR="006B2F1D" w:rsidRPr="006B2F1D" w:rsidTr="006B2F1D">
        <w:trPr>
          <w:trHeight w:val="285"/>
          <w:ins w:id="1024" w:author="Li" w:date="2016-06-24T09:39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2F1D" w:rsidRPr="006B2F1D" w:rsidRDefault="006B2F1D">
            <w:pPr>
              <w:widowControl/>
              <w:jc w:val="left"/>
              <w:rPr>
                <w:ins w:id="1025" w:author="Li" w:date="2016-06-24T09:39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026" w:author="Li" w:date="2016-06-24T09:39:00Z">
                  <w:rPr>
                    <w:ins w:id="1027" w:author="Li" w:date="2016-06-24T09:39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028" w:author="Li" w:date="2016-06-24T09:39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029" w:author="Li" w:date="2016-06-24T09:39:00Z">
              <w:r w:rsidRPr="006B2F1D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030" w:author="Li" w:date="2016-06-24T09:39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455664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2F1D" w:rsidRPr="006B2F1D" w:rsidRDefault="006B2F1D">
            <w:pPr>
              <w:widowControl/>
              <w:jc w:val="left"/>
              <w:rPr>
                <w:ins w:id="1031" w:author="Li" w:date="2016-06-24T09:39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032" w:author="Li" w:date="2016-06-24T09:39:00Z">
                  <w:rPr>
                    <w:ins w:id="1033" w:author="Li" w:date="2016-06-24T09:39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034" w:author="Li" w:date="2016-06-24T09:39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035" w:author="Li" w:date="2016-06-24T09:39:00Z">
              <w:r w:rsidRPr="006B2F1D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036" w:author="Li" w:date="2016-06-24T09:39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1941285847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2F1D" w:rsidRPr="006B2F1D" w:rsidRDefault="006B2F1D">
            <w:pPr>
              <w:widowControl/>
              <w:jc w:val="left"/>
              <w:rPr>
                <w:ins w:id="1037" w:author="Li" w:date="2016-06-24T09:39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038" w:author="Li" w:date="2016-06-24T09:39:00Z">
                  <w:rPr>
                    <w:ins w:id="1039" w:author="Li" w:date="2016-06-24T09:39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040" w:author="Li" w:date="2016-06-24T09:39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041" w:author="Li" w:date="2016-06-24T09:39:00Z">
              <w:r w:rsidRPr="006B2F1D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042" w:author="Li" w:date="2016-06-24T09:39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27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2F1D" w:rsidRPr="006B2F1D" w:rsidRDefault="006B2F1D">
            <w:pPr>
              <w:widowControl/>
              <w:jc w:val="left"/>
              <w:rPr>
                <w:ins w:id="1043" w:author="Li" w:date="2016-06-24T09:39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044" w:author="Li" w:date="2016-06-24T09:39:00Z">
                  <w:rPr>
                    <w:ins w:id="1045" w:author="Li" w:date="2016-06-24T09:39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046" w:author="Li" w:date="2016-06-24T09:39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1047" w:author="Li" w:date="2016-06-24T09:39:00Z">
              <w:r w:rsidRPr="006B2F1D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1048" w:author="Li" w:date="2016-06-24T09:39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交流110kV</w:t>
              </w:r>
            </w:ins>
          </w:p>
        </w:tc>
      </w:tr>
      <w:tr w:rsidR="006B2F1D" w:rsidRPr="006B2F1D" w:rsidTr="006B2F1D">
        <w:trPr>
          <w:trHeight w:val="285"/>
          <w:ins w:id="1049" w:author="Li" w:date="2016-06-24T09:39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2F1D" w:rsidRPr="006B2F1D" w:rsidRDefault="006B2F1D">
            <w:pPr>
              <w:widowControl/>
              <w:jc w:val="left"/>
              <w:rPr>
                <w:ins w:id="1050" w:author="Li" w:date="2016-06-24T09:39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051" w:author="Li" w:date="2016-06-24T09:39:00Z">
                  <w:rPr>
                    <w:ins w:id="1052" w:author="Li" w:date="2016-06-24T09:39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053" w:author="Li" w:date="2016-06-24T09:39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054" w:author="Li" w:date="2016-06-24T09:39:00Z">
              <w:r w:rsidRPr="006B2F1D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055" w:author="Li" w:date="2016-06-24T09:39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lastRenderedPageBreak/>
                <w:t>9906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2F1D" w:rsidRPr="006B2F1D" w:rsidRDefault="006B2F1D">
            <w:pPr>
              <w:widowControl/>
              <w:jc w:val="left"/>
              <w:rPr>
                <w:ins w:id="1056" w:author="Li" w:date="2016-06-24T09:39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057" w:author="Li" w:date="2016-06-24T09:39:00Z">
                  <w:rPr>
                    <w:ins w:id="1058" w:author="Li" w:date="2016-06-24T09:39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059" w:author="Li" w:date="2016-06-24T09:39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060" w:author="Li" w:date="2016-06-24T09:39:00Z">
              <w:r w:rsidRPr="006B2F1D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061" w:author="Li" w:date="2016-06-24T09:39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363030697.7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2F1D" w:rsidRPr="006B2F1D" w:rsidRDefault="006B2F1D">
            <w:pPr>
              <w:widowControl/>
              <w:jc w:val="left"/>
              <w:rPr>
                <w:ins w:id="1062" w:author="Li" w:date="2016-06-24T09:39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063" w:author="Li" w:date="2016-06-24T09:39:00Z">
                  <w:rPr>
                    <w:ins w:id="1064" w:author="Li" w:date="2016-06-24T09:39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065" w:author="Li" w:date="2016-06-24T09:39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066" w:author="Li" w:date="2016-06-24T09:39:00Z">
              <w:r w:rsidRPr="006B2F1D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067" w:author="Li" w:date="2016-06-24T09:39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20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B2F1D" w:rsidRPr="006B2F1D" w:rsidRDefault="006B2F1D">
            <w:pPr>
              <w:widowControl/>
              <w:jc w:val="left"/>
              <w:rPr>
                <w:ins w:id="1068" w:author="Li" w:date="2016-06-24T09:39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069" w:author="Li" w:date="2016-06-24T09:39:00Z">
                  <w:rPr>
                    <w:ins w:id="1070" w:author="Li" w:date="2016-06-24T09:39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071" w:author="Li" w:date="2016-06-24T09:39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1072" w:author="Li" w:date="2016-06-24T09:39:00Z">
              <w:r w:rsidRPr="006B2F1D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1073" w:author="Li" w:date="2016-06-24T09:39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交流20kV</w:t>
              </w:r>
            </w:ins>
          </w:p>
        </w:tc>
      </w:tr>
    </w:tbl>
    <w:p w:rsidR="006B2F1D" w:rsidRDefault="006B2F1D" w:rsidP="003A2EAF">
      <w:pPr>
        <w:widowControl/>
        <w:jc w:val="left"/>
        <w:rPr>
          <w:ins w:id="1074" w:author="Li" w:date="2016-06-24T09:39:00Z"/>
          <w:rFonts w:ascii="Arial" w:eastAsia="宋体" w:hAnsi="Arial" w:cs="Arial"/>
          <w:color w:val="000000"/>
          <w:kern w:val="0"/>
          <w:sz w:val="20"/>
          <w:szCs w:val="20"/>
        </w:rPr>
      </w:pPr>
    </w:p>
    <w:p w:rsidR="006B2F1D" w:rsidRDefault="006B2F1D" w:rsidP="003A2EAF">
      <w:pPr>
        <w:widowControl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</w:p>
    <w:p w:rsidR="003603F8" w:rsidRPr="00C45C33" w:rsidRDefault="003603F8" w:rsidP="003A2EAF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45C33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增加用电分类</w:t>
      </w:r>
    </w:p>
    <w:tbl>
      <w:tblPr>
        <w:tblW w:w="680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8"/>
        <w:gridCol w:w="1302"/>
        <w:gridCol w:w="1180"/>
        <w:gridCol w:w="1300"/>
        <w:gridCol w:w="1480"/>
      </w:tblGrid>
      <w:tr w:rsidR="00FC3E51" w:rsidRPr="00AF6566" w:rsidTr="002B6205">
        <w:trPr>
          <w:trHeight w:val="285"/>
        </w:trPr>
        <w:tc>
          <w:tcPr>
            <w:tcW w:w="153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AF6566" w:rsidRDefault="00FC3E51" w:rsidP="00FC3E5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075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AF6566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076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优化需量</w:t>
            </w:r>
            <w:r w:rsidR="00370EDA" w:rsidRPr="00AF6566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077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(kW)</w:t>
            </w:r>
          </w:p>
        </w:tc>
        <w:tc>
          <w:tcPr>
            <w:tcW w:w="13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AF6566" w:rsidRDefault="00FC3E51" w:rsidP="00FC3E5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078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AF6566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079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年电量</w:t>
            </w:r>
          </w:p>
        </w:tc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AF6566" w:rsidRDefault="00FC3E51" w:rsidP="00FC3E5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080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AF6566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081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计量点数</w:t>
            </w:r>
          </w:p>
        </w:tc>
        <w:tc>
          <w:tcPr>
            <w:tcW w:w="13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AF6566" w:rsidRDefault="00FC3E51" w:rsidP="00FC3E5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082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AF6566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083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电压等级</w:t>
            </w:r>
          </w:p>
        </w:tc>
        <w:tc>
          <w:tcPr>
            <w:tcW w:w="14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AF6566" w:rsidRDefault="00FC3E51" w:rsidP="00FC3E5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084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AF6566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085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用电分类</w:t>
            </w:r>
          </w:p>
        </w:tc>
      </w:tr>
      <w:tr w:rsidR="00FC3E51" w:rsidRPr="00AF6566" w:rsidTr="002B6205">
        <w:trPr>
          <w:trHeight w:val="285"/>
        </w:trPr>
        <w:tc>
          <w:tcPr>
            <w:tcW w:w="153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AF6566" w:rsidRDefault="00FC3E51" w:rsidP="00FC3E5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086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AF6566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087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458684.3</w:t>
            </w:r>
          </w:p>
        </w:tc>
        <w:tc>
          <w:tcPr>
            <w:tcW w:w="13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AF6566" w:rsidRDefault="00FC3E51" w:rsidP="00FC3E5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088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AF6566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089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13116944611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AF6566" w:rsidRDefault="00FC3E51" w:rsidP="00FC3E5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090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AF6566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091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728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AF6566" w:rsidRDefault="00FC3E51" w:rsidP="00FC3E5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092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AF6566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093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AF6566" w:rsidRDefault="00FC3E51" w:rsidP="00FC3E5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094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AF6566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095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大工业用电 </w:t>
            </w:r>
          </w:p>
        </w:tc>
      </w:tr>
      <w:tr w:rsidR="00FC3E51" w:rsidRPr="00AF6566" w:rsidTr="002B6205">
        <w:trPr>
          <w:trHeight w:val="285"/>
        </w:trPr>
        <w:tc>
          <w:tcPr>
            <w:tcW w:w="153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AF6566" w:rsidRDefault="00FC3E51" w:rsidP="00FC3E5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096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AF6566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097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25642</w:t>
            </w:r>
          </w:p>
        </w:tc>
        <w:tc>
          <w:tcPr>
            <w:tcW w:w="13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AF6566" w:rsidRDefault="00FC3E51" w:rsidP="00FC3E5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098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AF6566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099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555488770.7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AF6566" w:rsidRDefault="00FC3E51" w:rsidP="00FC3E5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100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AF6566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101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67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AF6566" w:rsidRDefault="00FC3E51" w:rsidP="00FC3E5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102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AF6566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103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AF6566" w:rsidRDefault="00FC3E51" w:rsidP="00FC3E5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104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AF6566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105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居民生活 </w:t>
            </w:r>
          </w:p>
        </w:tc>
      </w:tr>
      <w:tr w:rsidR="00FC3E51" w:rsidRPr="00AF6566" w:rsidTr="002B6205">
        <w:trPr>
          <w:trHeight w:val="285"/>
        </w:trPr>
        <w:tc>
          <w:tcPr>
            <w:tcW w:w="153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AF6566" w:rsidRDefault="00FC3E51" w:rsidP="00FC3E5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106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AF6566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107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277173.58</w:t>
            </w:r>
          </w:p>
        </w:tc>
        <w:tc>
          <w:tcPr>
            <w:tcW w:w="13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AF6566" w:rsidRDefault="00FC3E51" w:rsidP="00FC3E5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108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AF6566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109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3836784542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AF6566" w:rsidRDefault="00FC3E51" w:rsidP="00FC3E5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110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AF6566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111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518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AF6566" w:rsidRDefault="00FC3E51" w:rsidP="00FC3E5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112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AF6566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113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AF6566" w:rsidRDefault="00FC3E51" w:rsidP="00FC3E5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114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AF6566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115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商业 </w:t>
            </w:r>
          </w:p>
        </w:tc>
      </w:tr>
      <w:tr w:rsidR="00FC3E51" w:rsidRPr="00AF6566" w:rsidTr="002B6205">
        <w:trPr>
          <w:trHeight w:val="285"/>
        </w:trPr>
        <w:tc>
          <w:tcPr>
            <w:tcW w:w="153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AF6566" w:rsidRDefault="00FC3E51" w:rsidP="00FC3E5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116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AF6566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117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416064</w:t>
            </w:r>
          </w:p>
        </w:tc>
        <w:tc>
          <w:tcPr>
            <w:tcW w:w="13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AF6566" w:rsidRDefault="00FC3E51" w:rsidP="00FC3E5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118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AF6566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119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1633958272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AF6566" w:rsidRDefault="00FC3E51" w:rsidP="00FC3E5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120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AF6566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121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AF6566" w:rsidRDefault="00FC3E51" w:rsidP="00FC3E5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122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AF6566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123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交流110kV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AF6566" w:rsidRDefault="00FC3E51" w:rsidP="00FC3E5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124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AF6566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125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大工业用电 </w:t>
            </w:r>
          </w:p>
        </w:tc>
      </w:tr>
      <w:tr w:rsidR="00FC3E51" w:rsidRPr="00AF6566" w:rsidTr="002B6205">
        <w:trPr>
          <w:trHeight w:val="285"/>
        </w:trPr>
        <w:tc>
          <w:tcPr>
            <w:tcW w:w="153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AF6566" w:rsidRDefault="00FC3E51" w:rsidP="00FC3E5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126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AF6566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127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39600</w:t>
            </w:r>
          </w:p>
        </w:tc>
        <w:tc>
          <w:tcPr>
            <w:tcW w:w="13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AF6566" w:rsidRDefault="00FC3E51" w:rsidP="00FC3E5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128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AF6566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129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307327574.8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AF6566" w:rsidRDefault="00FC3E51" w:rsidP="00FC3E5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130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AF6566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131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AF6566" w:rsidRDefault="00FC3E51" w:rsidP="00FC3E5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132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AF6566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133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交流110kV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AF6566" w:rsidRDefault="00FC3E51" w:rsidP="00FC3E5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134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AF6566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135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商业 </w:t>
            </w:r>
          </w:p>
        </w:tc>
      </w:tr>
      <w:tr w:rsidR="00FC3E51" w:rsidRPr="00AF6566" w:rsidTr="002B6205">
        <w:trPr>
          <w:trHeight w:val="285"/>
        </w:trPr>
        <w:tc>
          <w:tcPr>
            <w:tcW w:w="153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AF6566" w:rsidRDefault="00FC3E51" w:rsidP="00FC3E5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136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AF6566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137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9870</w:t>
            </w:r>
          </w:p>
        </w:tc>
        <w:tc>
          <w:tcPr>
            <w:tcW w:w="13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AF6566" w:rsidRDefault="00FC3E51" w:rsidP="00FC3E5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138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AF6566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139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363030697.7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AF6566" w:rsidRDefault="00FC3E51" w:rsidP="00FC3E5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140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AF6566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141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AF6566" w:rsidRDefault="00FC3E51" w:rsidP="00FC3E5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142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AF6566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143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交流20kV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AF6566" w:rsidRDefault="00FC3E51" w:rsidP="00FC3E5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144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AF6566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145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大工业用电 </w:t>
            </w:r>
          </w:p>
        </w:tc>
      </w:tr>
      <w:tr w:rsidR="00FC3E51" w:rsidRPr="00AF6566" w:rsidTr="002B6205">
        <w:trPr>
          <w:trHeight w:val="285"/>
        </w:trPr>
        <w:tc>
          <w:tcPr>
            <w:tcW w:w="153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AF6566" w:rsidRDefault="00FC3E51" w:rsidP="00FC3E5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146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AF6566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147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36</w:t>
            </w:r>
          </w:p>
        </w:tc>
        <w:tc>
          <w:tcPr>
            <w:tcW w:w="13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AF6566" w:rsidRDefault="00FC3E51" w:rsidP="00FC3E5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148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AF6566" w:rsidRDefault="00FC3E51" w:rsidP="00FC3E5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149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AF6566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150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AF6566" w:rsidRDefault="00FC3E51" w:rsidP="00FC3E5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151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AF6566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152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交流20kV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AF6566" w:rsidRDefault="00FC3E51" w:rsidP="00FC3E5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153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AF6566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154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商业 </w:t>
            </w:r>
          </w:p>
        </w:tc>
      </w:tr>
      <w:tr w:rsidR="00FC3E51" w:rsidRPr="00AF6566" w:rsidTr="002B6205">
        <w:trPr>
          <w:trHeight w:val="285"/>
        </w:trPr>
        <w:tc>
          <w:tcPr>
            <w:tcW w:w="153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AF6566" w:rsidRDefault="00FC3E51" w:rsidP="00FC3E5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155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AF6566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156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211200</w:t>
            </w:r>
          </w:p>
        </w:tc>
        <w:tc>
          <w:tcPr>
            <w:tcW w:w="13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AF6566" w:rsidRDefault="00FC3E51" w:rsidP="00FC3E5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157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AF6566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158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2094949635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AF6566" w:rsidRDefault="00FC3E51" w:rsidP="00FC3E5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159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AF6566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160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AF6566" w:rsidRDefault="00FC3E51" w:rsidP="00FC3E5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161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AF6566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162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交流220kV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C3E51" w:rsidRPr="00AF6566" w:rsidRDefault="00FC3E51" w:rsidP="00FC3E5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163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AF6566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164" w:author="Li" w:date="2016-06-24T09:41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大工业用电 </w:t>
            </w:r>
          </w:p>
        </w:tc>
      </w:tr>
    </w:tbl>
    <w:p w:rsidR="00362E9A" w:rsidRDefault="00362E9A" w:rsidP="00A9187E">
      <w:pPr>
        <w:widowControl/>
        <w:spacing w:line="330" w:lineRule="atLeast"/>
        <w:jc w:val="left"/>
        <w:rPr>
          <w:ins w:id="1165" w:author="Li" w:date="2016-06-24T09:41:00Z"/>
          <w:sz w:val="24"/>
          <w:szCs w:val="24"/>
        </w:rPr>
      </w:pPr>
    </w:p>
    <w:p w:rsidR="00AF6566" w:rsidRPr="00AF6566" w:rsidRDefault="00AF6566" w:rsidP="00AF6566">
      <w:pPr>
        <w:widowControl/>
        <w:jc w:val="left"/>
        <w:rPr>
          <w:ins w:id="1166" w:author="Li" w:date="2016-06-24T09:41:00Z"/>
          <w:rFonts w:ascii="宋体" w:eastAsia="宋体" w:hAnsi="宋体" w:cs="宋体"/>
          <w:kern w:val="0"/>
          <w:sz w:val="24"/>
          <w:szCs w:val="24"/>
        </w:rPr>
      </w:pPr>
    </w:p>
    <w:tbl>
      <w:tblPr>
        <w:tblW w:w="680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0"/>
        <w:gridCol w:w="1660"/>
        <w:gridCol w:w="1180"/>
        <w:gridCol w:w="1300"/>
        <w:gridCol w:w="1480"/>
      </w:tblGrid>
      <w:tr w:rsidR="00AF6566" w:rsidRPr="00AF6566" w:rsidTr="00AF6566">
        <w:trPr>
          <w:trHeight w:val="285"/>
          <w:ins w:id="1167" w:author="Li" w:date="2016-06-24T09:41:00Z"/>
        </w:trPr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F6566" w:rsidRPr="00AF6566" w:rsidRDefault="00AF6566">
            <w:pPr>
              <w:widowControl/>
              <w:jc w:val="left"/>
              <w:rPr>
                <w:ins w:id="1168" w:author="Li" w:date="2016-06-24T09:4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169" w:author="Li" w:date="2016-06-24T09:41:00Z">
                  <w:rPr>
                    <w:ins w:id="1170" w:author="Li" w:date="2016-06-24T09:4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171" w:author="Li" w:date="2016-06-24T09:41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1172" w:author="Li" w:date="2016-06-24T09:41:00Z">
              <w:r w:rsidRPr="00AF6566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1173" w:author="Li" w:date="2016-06-24T09:41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优化需量</w:t>
              </w:r>
            </w:ins>
          </w:p>
        </w:tc>
        <w:tc>
          <w:tcPr>
            <w:tcW w:w="16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F6566" w:rsidRPr="00AF6566" w:rsidRDefault="00AF6566">
            <w:pPr>
              <w:widowControl/>
              <w:jc w:val="left"/>
              <w:rPr>
                <w:ins w:id="1174" w:author="Li" w:date="2016-06-24T09:4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175" w:author="Li" w:date="2016-06-24T09:41:00Z">
                  <w:rPr>
                    <w:ins w:id="1176" w:author="Li" w:date="2016-06-24T09:4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177" w:author="Li" w:date="2016-06-24T09:41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1178" w:author="Li" w:date="2016-06-24T09:41:00Z">
              <w:r w:rsidRPr="00AF6566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1179" w:author="Li" w:date="2016-06-24T09:41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年电量</w:t>
              </w:r>
            </w:ins>
          </w:p>
        </w:tc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F6566" w:rsidRPr="00AF6566" w:rsidRDefault="00AF6566">
            <w:pPr>
              <w:widowControl/>
              <w:jc w:val="left"/>
              <w:rPr>
                <w:ins w:id="1180" w:author="Li" w:date="2016-06-24T09:4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181" w:author="Li" w:date="2016-06-24T09:41:00Z">
                  <w:rPr>
                    <w:ins w:id="1182" w:author="Li" w:date="2016-06-24T09:4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183" w:author="Li" w:date="2016-06-24T09:41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1184" w:author="Li" w:date="2016-06-24T09:41:00Z">
              <w:r w:rsidRPr="00AF6566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1185" w:author="Li" w:date="2016-06-24T09:41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计量点数</w:t>
              </w:r>
            </w:ins>
          </w:p>
        </w:tc>
        <w:tc>
          <w:tcPr>
            <w:tcW w:w="13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F6566" w:rsidRPr="00AF6566" w:rsidRDefault="00AF6566">
            <w:pPr>
              <w:widowControl/>
              <w:jc w:val="left"/>
              <w:rPr>
                <w:ins w:id="1186" w:author="Li" w:date="2016-06-24T09:4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187" w:author="Li" w:date="2016-06-24T09:41:00Z">
                  <w:rPr>
                    <w:ins w:id="1188" w:author="Li" w:date="2016-06-24T09:4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189" w:author="Li" w:date="2016-06-24T09:41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1190" w:author="Li" w:date="2016-06-24T09:41:00Z">
              <w:r w:rsidRPr="00AF6566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1191" w:author="Li" w:date="2016-06-24T09:41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电压等级</w:t>
              </w:r>
            </w:ins>
          </w:p>
        </w:tc>
        <w:tc>
          <w:tcPr>
            <w:tcW w:w="14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F6566" w:rsidRPr="00AF6566" w:rsidRDefault="00AF6566">
            <w:pPr>
              <w:widowControl/>
              <w:jc w:val="left"/>
              <w:rPr>
                <w:ins w:id="1192" w:author="Li" w:date="2016-06-24T09:4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193" w:author="Li" w:date="2016-06-24T09:41:00Z">
                  <w:rPr>
                    <w:ins w:id="1194" w:author="Li" w:date="2016-06-24T09:4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195" w:author="Li" w:date="2016-06-24T09:41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1196" w:author="Li" w:date="2016-06-24T09:41:00Z">
              <w:r w:rsidRPr="00AF6566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1197" w:author="Li" w:date="2016-06-24T09:41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用电分类</w:t>
              </w:r>
            </w:ins>
          </w:p>
        </w:tc>
      </w:tr>
      <w:tr w:rsidR="00AF6566" w:rsidRPr="00AF6566" w:rsidTr="00AF6566">
        <w:trPr>
          <w:trHeight w:val="285"/>
          <w:ins w:id="1198" w:author="Li" w:date="2016-06-24T09:41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F6566" w:rsidRPr="00AF6566" w:rsidRDefault="00AF6566">
            <w:pPr>
              <w:widowControl/>
              <w:jc w:val="left"/>
              <w:rPr>
                <w:ins w:id="1199" w:author="Li" w:date="2016-06-24T09:4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200" w:author="Li" w:date="2016-06-24T09:41:00Z">
                  <w:rPr>
                    <w:ins w:id="1201" w:author="Li" w:date="2016-06-24T09:4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202" w:author="Li" w:date="2016-06-24T09:4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203" w:author="Li" w:date="2016-06-24T09:41:00Z">
              <w:r w:rsidRPr="00AF6566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204" w:author="Li" w:date="2016-06-24T09:4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277173.58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F6566" w:rsidRPr="00AF6566" w:rsidRDefault="00AF6566">
            <w:pPr>
              <w:widowControl/>
              <w:jc w:val="left"/>
              <w:rPr>
                <w:ins w:id="1205" w:author="Li" w:date="2016-06-24T09:4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206" w:author="Li" w:date="2016-06-24T09:41:00Z">
                  <w:rPr>
                    <w:ins w:id="1207" w:author="Li" w:date="2016-06-24T09:4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208" w:author="Li" w:date="2016-06-24T09:4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209" w:author="Li" w:date="2016-06-24T09:41:00Z">
              <w:r w:rsidRPr="00AF6566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210" w:author="Li" w:date="2016-06-24T09:4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3836784542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F6566" w:rsidRPr="00AF6566" w:rsidRDefault="00AF6566">
            <w:pPr>
              <w:widowControl/>
              <w:jc w:val="left"/>
              <w:rPr>
                <w:ins w:id="1211" w:author="Li" w:date="2016-06-24T09:4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212" w:author="Li" w:date="2016-06-24T09:41:00Z">
                  <w:rPr>
                    <w:ins w:id="1213" w:author="Li" w:date="2016-06-24T09:4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214" w:author="Li" w:date="2016-06-24T09:4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215" w:author="Li" w:date="2016-06-24T09:41:00Z">
              <w:r w:rsidRPr="00AF6566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216" w:author="Li" w:date="2016-06-24T09:4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518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F6566" w:rsidRPr="00AF6566" w:rsidRDefault="00AF6566">
            <w:pPr>
              <w:widowControl/>
              <w:jc w:val="left"/>
              <w:rPr>
                <w:ins w:id="1217" w:author="Li" w:date="2016-06-24T09:4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218" w:author="Li" w:date="2016-06-24T09:41:00Z">
                  <w:rPr>
                    <w:ins w:id="1219" w:author="Li" w:date="2016-06-24T09:4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220" w:author="Li" w:date="2016-06-24T09:41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1221" w:author="Li" w:date="2016-06-24T09:41:00Z">
              <w:r w:rsidRPr="00AF6566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1222" w:author="Li" w:date="2016-06-24T09:41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交流10kV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F6566" w:rsidRPr="00AF6566" w:rsidRDefault="00AF6566">
            <w:pPr>
              <w:widowControl/>
              <w:jc w:val="left"/>
              <w:rPr>
                <w:ins w:id="1223" w:author="Li" w:date="2016-06-24T09:4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224" w:author="Li" w:date="2016-06-24T09:41:00Z">
                  <w:rPr>
                    <w:ins w:id="1225" w:author="Li" w:date="2016-06-24T09:4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226" w:author="Li" w:date="2016-06-24T09:41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1227" w:author="Li" w:date="2016-06-24T09:41:00Z">
              <w:r w:rsidRPr="00AF6566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1228" w:author="Li" w:date="2016-06-24T09:41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商业 </w:t>
              </w:r>
            </w:ins>
          </w:p>
        </w:tc>
      </w:tr>
      <w:tr w:rsidR="00AF6566" w:rsidRPr="00AF6566" w:rsidTr="00AF6566">
        <w:trPr>
          <w:trHeight w:val="285"/>
          <w:ins w:id="1229" w:author="Li" w:date="2016-06-24T09:41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F6566" w:rsidRPr="00AF6566" w:rsidRDefault="00AF6566">
            <w:pPr>
              <w:widowControl/>
              <w:jc w:val="left"/>
              <w:rPr>
                <w:ins w:id="1230" w:author="Li" w:date="2016-06-24T09:4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231" w:author="Li" w:date="2016-06-24T09:41:00Z">
                  <w:rPr>
                    <w:ins w:id="1232" w:author="Li" w:date="2016-06-24T09:4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233" w:author="Li" w:date="2016-06-24T09:4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234" w:author="Li" w:date="2016-06-24T09:41:00Z">
              <w:r w:rsidRPr="00AF6566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235" w:author="Li" w:date="2016-06-24T09:4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458684.3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F6566" w:rsidRPr="00AF6566" w:rsidRDefault="00AF6566">
            <w:pPr>
              <w:widowControl/>
              <w:jc w:val="left"/>
              <w:rPr>
                <w:ins w:id="1236" w:author="Li" w:date="2016-06-24T09:4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237" w:author="Li" w:date="2016-06-24T09:41:00Z">
                  <w:rPr>
                    <w:ins w:id="1238" w:author="Li" w:date="2016-06-24T09:4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239" w:author="Li" w:date="2016-06-24T09:4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240" w:author="Li" w:date="2016-06-24T09:41:00Z">
              <w:r w:rsidRPr="00AF6566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241" w:author="Li" w:date="2016-06-24T09:4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13116944611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F6566" w:rsidRPr="00AF6566" w:rsidRDefault="00AF6566">
            <w:pPr>
              <w:widowControl/>
              <w:jc w:val="left"/>
              <w:rPr>
                <w:ins w:id="1242" w:author="Li" w:date="2016-06-24T09:4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243" w:author="Li" w:date="2016-06-24T09:41:00Z">
                  <w:rPr>
                    <w:ins w:id="1244" w:author="Li" w:date="2016-06-24T09:4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245" w:author="Li" w:date="2016-06-24T09:4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246" w:author="Li" w:date="2016-06-24T09:41:00Z">
              <w:r w:rsidRPr="00AF6566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247" w:author="Li" w:date="2016-06-24T09:4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728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F6566" w:rsidRPr="00AF6566" w:rsidRDefault="00AF6566">
            <w:pPr>
              <w:widowControl/>
              <w:jc w:val="left"/>
              <w:rPr>
                <w:ins w:id="1248" w:author="Li" w:date="2016-06-24T09:4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249" w:author="Li" w:date="2016-06-24T09:41:00Z">
                  <w:rPr>
                    <w:ins w:id="1250" w:author="Li" w:date="2016-06-24T09:4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251" w:author="Li" w:date="2016-06-24T09:41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1252" w:author="Li" w:date="2016-06-24T09:41:00Z">
              <w:r w:rsidRPr="00AF6566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1253" w:author="Li" w:date="2016-06-24T09:41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交流10kV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F6566" w:rsidRPr="00AF6566" w:rsidRDefault="00AF6566">
            <w:pPr>
              <w:widowControl/>
              <w:jc w:val="left"/>
              <w:rPr>
                <w:ins w:id="1254" w:author="Li" w:date="2016-06-24T09:4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255" w:author="Li" w:date="2016-06-24T09:41:00Z">
                  <w:rPr>
                    <w:ins w:id="1256" w:author="Li" w:date="2016-06-24T09:4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257" w:author="Li" w:date="2016-06-24T09:41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1258" w:author="Li" w:date="2016-06-24T09:41:00Z">
              <w:r w:rsidRPr="00AF6566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1259" w:author="Li" w:date="2016-06-24T09:41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大工业用电 </w:t>
              </w:r>
            </w:ins>
          </w:p>
        </w:tc>
      </w:tr>
      <w:tr w:rsidR="00AF6566" w:rsidRPr="00AF6566" w:rsidTr="00AF6566">
        <w:trPr>
          <w:trHeight w:val="285"/>
          <w:ins w:id="1260" w:author="Li" w:date="2016-06-24T09:41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F6566" w:rsidRPr="00AF6566" w:rsidRDefault="00AF6566">
            <w:pPr>
              <w:widowControl/>
              <w:jc w:val="left"/>
              <w:rPr>
                <w:ins w:id="1261" w:author="Li" w:date="2016-06-24T09:4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262" w:author="Li" w:date="2016-06-24T09:41:00Z">
                  <w:rPr>
                    <w:ins w:id="1263" w:author="Li" w:date="2016-06-24T09:4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264" w:author="Li" w:date="2016-06-24T09:4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265" w:author="Li" w:date="2016-06-24T09:41:00Z">
              <w:r w:rsidRPr="00AF6566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266" w:author="Li" w:date="2016-06-24T09:4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39600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F6566" w:rsidRPr="00AF6566" w:rsidRDefault="00AF6566">
            <w:pPr>
              <w:widowControl/>
              <w:jc w:val="left"/>
              <w:rPr>
                <w:ins w:id="1267" w:author="Li" w:date="2016-06-24T09:4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268" w:author="Li" w:date="2016-06-24T09:41:00Z">
                  <w:rPr>
                    <w:ins w:id="1269" w:author="Li" w:date="2016-06-24T09:4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270" w:author="Li" w:date="2016-06-24T09:4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271" w:author="Li" w:date="2016-06-24T09:41:00Z">
              <w:r w:rsidRPr="00AF6566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272" w:author="Li" w:date="2016-06-24T09:4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307327574.8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F6566" w:rsidRPr="00AF6566" w:rsidRDefault="00AF6566">
            <w:pPr>
              <w:widowControl/>
              <w:jc w:val="left"/>
              <w:rPr>
                <w:ins w:id="1273" w:author="Li" w:date="2016-06-24T09:4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274" w:author="Li" w:date="2016-06-24T09:41:00Z">
                  <w:rPr>
                    <w:ins w:id="1275" w:author="Li" w:date="2016-06-24T09:4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276" w:author="Li" w:date="2016-06-24T09:4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277" w:author="Li" w:date="2016-06-24T09:41:00Z">
              <w:r w:rsidRPr="00AF6566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278" w:author="Li" w:date="2016-06-24T09:4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3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F6566" w:rsidRPr="00AF6566" w:rsidRDefault="00AF6566">
            <w:pPr>
              <w:widowControl/>
              <w:jc w:val="left"/>
              <w:rPr>
                <w:ins w:id="1279" w:author="Li" w:date="2016-06-24T09:4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280" w:author="Li" w:date="2016-06-24T09:41:00Z">
                  <w:rPr>
                    <w:ins w:id="1281" w:author="Li" w:date="2016-06-24T09:4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282" w:author="Li" w:date="2016-06-24T09:41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1283" w:author="Li" w:date="2016-06-24T09:41:00Z">
              <w:r w:rsidRPr="00AF6566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1284" w:author="Li" w:date="2016-06-24T09:41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交流110kV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F6566" w:rsidRPr="00AF6566" w:rsidRDefault="00AF6566">
            <w:pPr>
              <w:widowControl/>
              <w:jc w:val="left"/>
              <w:rPr>
                <w:ins w:id="1285" w:author="Li" w:date="2016-06-24T09:4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286" w:author="Li" w:date="2016-06-24T09:41:00Z">
                  <w:rPr>
                    <w:ins w:id="1287" w:author="Li" w:date="2016-06-24T09:4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288" w:author="Li" w:date="2016-06-24T09:41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1289" w:author="Li" w:date="2016-06-24T09:41:00Z">
              <w:r w:rsidRPr="00AF6566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1290" w:author="Li" w:date="2016-06-24T09:41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商业 </w:t>
              </w:r>
            </w:ins>
          </w:p>
        </w:tc>
      </w:tr>
      <w:tr w:rsidR="00AF6566" w:rsidRPr="00AF6566" w:rsidTr="00AF6566">
        <w:trPr>
          <w:trHeight w:val="285"/>
          <w:ins w:id="1291" w:author="Li" w:date="2016-06-24T09:41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F6566" w:rsidRPr="00AF6566" w:rsidRDefault="00AF6566">
            <w:pPr>
              <w:widowControl/>
              <w:jc w:val="left"/>
              <w:rPr>
                <w:ins w:id="1292" w:author="Li" w:date="2016-06-24T09:4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293" w:author="Li" w:date="2016-06-24T09:41:00Z">
                  <w:rPr>
                    <w:ins w:id="1294" w:author="Li" w:date="2016-06-24T09:4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295" w:author="Li" w:date="2016-06-24T09:4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296" w:author="Li" w:date="2016-06-24T09:41:00Z">
              <w:r w:rsidRPr="00AF6566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297" w:author="Li" w:date="2016-06-24T09:4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lastRenderedPageBreak/>
                <w:t>416064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F6566" w:rsidRPr="00AF6566" w:rsidRDefault="00AF6566">
            <w:pPr>
              <w:widowControl/>
              <w:jc w:val="left"/>
              <w:rPr>
                <w:ins w:id="1298" w:author="Li" w:date="2016-06-24T09:4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299" w:author="Li" w:date="2016-06-24T09:41:00Z">
                  <w:rPr>
                    <w:ins w:id="1300" w:author="Li" w:date="2016-06-24T09:4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301" w:author="Li" w:date="2016-06-24T09:4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302" w:author="Li" w:date="2016-06-24T09:41:00Z">
              <w:r w:rsidRPr="00AF6566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303" w:author="Li" w:date="2016-06-24T09:4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1633958272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F6566" w:rsidRPr="00AF6566" w:rsidRDefault="00AF6566">
            <w:pPr>
              <w:widowControl/>
              <w:jc w:val="left"/>
              <w:rPr>
                <w:ins w:id="1304" w:author="Li" w:date="2016-06-24T09:4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305" w:author="Li" w:date="2016-06-24T09:41:00Z">
                  <w:rPr>
                    <w:ins w:id="1306" w:author="Li" w:date="2016-06-24T09:4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307" w:author="Li" w:date="2016-06-24T09:4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308" w:author="Li" w:date="2016-06-24T09:41:00Z">
              <w:r w:rsidRPr="00AF6566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309" w:author="Li" w:date="2016-06-24T09:4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24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F6566" w:rsidRPr="00AF6566" w:rsidRDefault="00AF6566">
            <w:pPr>
              <w:widowControl/>
              <w:jc w:val="left"/>
              <w:rPr>
                <w:ins w:id="1310" w:author="Li" w:date="2016-06-24T09:4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311" w:author="Li" w:date="2016-06-24T09:41:00Z">
                  <w:rPr>
                    <w:ins w:id="1312" w:author="Li" w:date="2016-06-24T09:4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313" w:author="Li" w:date="2016-06-24T09:41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1314" w:author="Li" w:date="2016-06-24T09:41:00Z">
              <w:r w:rsidRPr="00AF6566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1315" w:author="Li" w:date="2016-06-24T09:41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交流110kV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F6566" w:rsidRPr="00AF6566" w:rsidRDefault="00AF6566">
            <w:pPr>
              <w:widowControl/>
              <w:jc w:val="left"/>
              <w:rPr>
                <w:ins w:id="1316" w:author="Li" w:date="2016-06-24T09:4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317" w:author="Li" w:date="2016-06-24T09:41:00Z">
                  <w:rPr>
                    <w:ins w:id="1318" w:author="Li" w:date="2016-06-24T09:4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319" w:author="Li" w:date="2016-06-24T09:41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1320" w:author="Li" w:date="2016-06-24T09:41:00Z">
              <w:r w:rsidRPr="00AF6566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1321" w:author="Li" w:date="2016-06-24T09:41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大工业用电 </w:t>
              </w:r>
            </w:ins>
          </w:p>
        </w:tc>
      </w:tr>
      <w:tr w:rsidR="00AF6566" w:rsidRPr="00AF6566" w:rsidTr="00AF6566">
        <w:trPr>
          <w:trHeight w:val="285"/>
          <w:ins w:id="1322" w:author="Li" w:date="2016-06-24T09:41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F6566" w:rsidRPr="00AF6566" w:rsidRDefault="00AF6566">
            <w:pPr>
              <w:widowControl/>
              <w:jc w:val="left"/>
              <w:rPr>
                <w:ins w:id="1323" w:author="Li" w:date="2016-06-24T09:4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324" w:author="Li" w:date="2016-06-24T09:41:00Z">
                  <w:rPr>
                    <w:ins w:id="1325" w:author="Li" w:date="2016-06-24T09:4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326" w:author="Li" w:date="2016-06-24T09:4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327" w:author="Li" w:date="2016-06-24T09:41:00Z">
              <w:r w:rsidRPr="00AF6566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328" w:author="Li" w:date="2016-06-24T09:4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36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F6566" w:rsidRPr="00AF6566" w:rsidRDefault="00AF6566">
            <w:pPr>
              <w:widowControl/>
              <w:jc w:val="left"/>
              <w:rPr>
                <w:ins w:id="1329" w:author="Li" w:date="2016-06-24T09:4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330" w:author="Li" w:date="2016-06-24T09:41:00Z">
                  <w:rPr>
                    <w:ins w:id="1331" w:author="Li" w:date="2016-06-24T09:4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332" w:author="Li" w:date="2016-06-24T09:41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F6566" w:rsidRPr="00AF6566" w:rsidRDefault="00AF6566">
            <w:pPr>
              <w:widowControl/>
              <w:jc w:val="left"/>
              <w:rPr>
                <w:ins w:id="1333" w:author="Li" w:date="2016-06-24T09:4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334" w:author="Li" w:date="2016-06-24T09:41:00Z">
                  <w:rPr>
                    <w:ins w:id="1335" w:author="Li" w:date="2016-06-24T09:4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336" w:author="Li" w:date="2016-06-24T09:4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337" w:author="Li" w:date="2016-06-24T09:41:00Z">
              <w:r w:rsidRPr="00AF6566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338" w:author="Li" w:date="2016-06-24T09:4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F6566" w:rsidRPr="00AF6566" w:rsidRDefault="00AF6566">
            <w:pPr>
              <w:widowControl/>
              <w:jc w:val="left"/>
              <w:rPr>
                <w:ins w:id="1339" w:author="Li" w:date="2016-06-24T09:4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340" w:author="Li" w:date="2016-06-24T09:41:00Z">
                  <w:rPr>
                    <w:ins w:id="1341" w:author="Li" w:date="2016-06-24T09:4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342" w:author="Li" w:date="2016-06-24T09:41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1343" w:author="Li" w:date="2016-06-24T09:41:00Z">
              <w:r w:rsidRPr="00AF6566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1344" w:author="Li" w:date="2016-06-24T09:41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交流20kV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F6566" w:rsidRPr="00AF6566" w:rsidRDefault="00AF6566">
            <w:pPr>
              <w:widowControl/>
              <w:jc w:val="left"/>
              <w:rPr>
                <w:ins w:id="1345" w:author="Li" w:date="2016-06-24T09:4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346" w:author="Li" w:date="2016-06-24T09:41:00Z">
                  <w:rPr>
                    <w:ins w:id="1347" w:author="Li" w:date="2016-06-24T09:4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348" w:author="Li" w:date="2016-06-24T09:41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1349" w:author="Li" w:date="2016-06-24T09:41:00Z">
              <w:r w:rsidRPr="00AF6566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1350" w:author="Li" w:date="2016-06-24T09:41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商业 </w:t>
              </w:r>
            </w:ins>
          </w:p>
        </w:tc>
      </w:tr>
      <w:tr w:rsidR="00AF6566" w:rsidRPr="00AF6566" w:rsidTr="00AF6566">
        <w:trPr>
          <w:trHeight w:val="285"/>
          <w:ins w:id="1351" w:author="Li" w:date="2016-06-24T09:41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F6566" w:rsidRPr="00AF6566" w:rsidRDefault="00AF6566">
            <w:pPr>
              <w:widowControl/>
              <w:jc w:val="left"/>
              <w:rPr>
                <w:ins w:id="1352" w:author="Li" w:date="2016-06-24T09:4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353" w:author="Li" w:date="2016-06-24T09:41:00Z">
                  <w:rPr>
                    <w:ins w:id="1354" w:author="Li" w:date="2016-06-24T09:4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355" w:author="Li" w:date="2016-06-24T09:4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356" w:author="Li" w:date="2016-06-24T09:41:00Z">
              <w:r w:rsidRPr="00AF6566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357" w:author="Li" w:date="2016-06-24T09:4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9870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F6566" w:rsidRPr="00AF6566" w:rsidRDefault="00AF6566">
            <w:pPr>
              <w:widowControl/>
              <w:jc w:val="left"/>
              <w:rPr>
                <w:ins w:id="1358" w:author="Li" w:date="2016-06-24T09:4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359" w:author="Li" w:date="2016-06-24T09:41:00Z">
                  <w:rPr>
                    <w:ins w:id="1360" w:author="Li" w:date="2016-06-24T09:4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361" w:author="Li" w:date="2016-06-24T09:4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362" w:author="Li" w:date="2016-06-24T09:41:00Z">
              <w:r w:rsidRPr="00AF6566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363" w:author="Li" w:date="2016-06-24T09:4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363030697.7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F6566" w:rsidRPr="00AF6566" w:rsidRDefault="00AF6566">
            <w:pPr>
              <w:widowControl/>
              <w:jc w:val="left"/>
              <w:rPr>
                <w:ins w:id="1364" w:author="Li" w:date="2016-06-24T09:4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365" w:author="Li" w:date="2016-06-24T09:41:00Z">
                  <w:rPr>
                    <w:ins w:id="1366" w:author="Li" w:date="2016-06-24T09:4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367" w:author="Li" w:date="2016-06-24T09:4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368" w:author="Li" w:date="2016-06-24T09:41:00Z">
              <w:r w:rsidRPr="00AF6566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369" w:author="Li" w:date="2016-06-24T09:4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19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F6566" w:rsidRPr="00AF6566" w:rsidRDefault="00AF6566">
            <w:pPr>
              <w:widowControl/>
              <w:jc w:val="left"/>
              <w:rPr>
                <w:ins w:id="1370" w:author="Li" w:date="2016-06-24T09:4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371" w:author="Li" w:date="2016-06-24T09:41:00Z">
                  <w:rPr>
                    <w:ins w:id="1372" w:author="Li" w:date="2016-06-24T09:4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373" w:author="Li" w:date="2016-06-24T09:41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1374" w:author="Li" w:date="2016-06-24T09:41:00Z">
              <w:r w:rsidRPr="00AF6566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1375" w:author="Li" w:date="2016-06-24T09:41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交流20kV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F6566" w:rsidRPr="00AF6566" w:rsidRDefault="00AF6566">
            <w:pPr>
              <w:widowControl/>
              <w:jc w:val="left"/>
              <w:rPr>
                <w:ins w:id="1376" w:author="Li" w:date="2016-06-24T09:4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377" w:author="Li" w:date="2016-06-24T09:41:00Z">
                  <w:rPr>
                    <w:ins w:id="1378" w:author="Li" w:date="2016-06-24T09:4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379" w:author="Li" w:date="2016-06-24T09:41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1380" w:author="Li" w:date="2016-06-24T09:41:00Z">
              <w:r w:rsidRPr="00AF6566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1381" w:author="Li" w:date="2016-06-24T09:41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大工业用电 </w:t>
              </w:r>
            </w:ins>
          </w:p>
        </w:tc>
      </w:tr>
      <w:tr w:rsidR="00AF6566" w:rsidRPr="00AF6566" w:rsidTr="00AF6566">
        <w:trPr>
          <w:trHeight w:val="285"/>
          <w:ins w:id="1382" w:author="Li" w:date="2016-06-24T09:41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F6566" w:rsidRPr="00AF6566" w:rsidRDefault="00AF6566">
            <w:pPr>
              <w:widowControl/>
              <w:jc w:val="left"/>
              <w:rPr>
                <w:ins w:id="1383" w:author="Li" w:date="2016-06-24T09:4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384" w:author="Li" w:date="2016-06-24T09:41:00Z">
                  <w:rPr>
                    <w:ins w:id="1385" w:author="Li" w:date="2016-06-24T09:4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386" w:author="Li" w:date="2016-06-24T09:4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387" w:author="Li" w:date="2016-06-24T09:41:00Z">
              <w:r w:rsidRPr="00AF6566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388" w:author="Li" w:date="2016-06-24T09:4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211200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F6566" w:rsidRPr="00AF6566" w:rsidRDefault="00AF6566">
            <w:pPr>
              <w:widowControl/>
              <w:jc w:val="left"/>
              <w:rPr>
                <w:ins w:id="1389" w:author="Li" w:date="2016-06-24T09:4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390" w:author="Li" w:date="2016-06-24T09:41:00Z">
                  <w:rPr>
                    <w:ins w:id="1391" w:author="Li" w:date="2016-06-24T09:4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392" w:author="Li" w:date="2016-06-24T09:4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393" w:author="Li" w:date="2016-06-24T09:41:00Z">
              <w:r w:rsidRPr="00AF6566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394" w:author="Li" w:date="2016-06-24T09:4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2094949635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F6566" w:rsidRPr="00AF6566" w:rsidRDefault="00AF6566">
            <w:pPr>
              <w:widowControl/>
              <w:jc w:val="left"/>
              <w:rPr>
                <w:ins w:id="1395" w:author="Li" w:date="2016-06-24T09:4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396" w:author="Li" w:date="2016-06-24T09:41:00Z">
                  <w:rPr>
                    <w:ins w:id="1397" w:author="Li" w:date="2016-06-24T09:4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398" w:author="Li" w:date="2016-06-24T09:4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399" w:author="Li" w:date="2016-06-24T09:41:00Z">
              <w:r w:rsidRPr="00AF6566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400" w:author="Li" w:date="2016-06-24T09:4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7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F6566" w:rsidRPr="00AF6566" w:rsidRDefault="00AF6566">
            <w:pPr>
              <w:widowControl/>
              <w:jc w:val="left"/>
              <w:rPr>
                <w:ins w:id="1401" w:author="Li" w:date="2016-06-24T09:4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402" w:author="Li" w:date="2016-06-24T09:41:00Z">
                  <w:rPr>
                    <w:ins w:id="1403" w:author="Li" w:date="2016-06-24T09:4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404" w:author="Li" w:date="2016-06-24T09:41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1405" w:author="Li" w:date="2016-06-24T09:41:00Z">
              <w:r w:rsidRPr="00AF6566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1406" w:author="Li" w:date="2016-06-24T09:41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交流220kV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F6566" w:rsidRPr="00AF6566" w:rsidRDefault="00AF6566">
            <w:pPr>
              <w:widowControl/>
              <w:jc w:val="left"/>
              <w:rPr>
                <w:ins w:id="1407" w:author="Li" w:date="2016-06-24T09:4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408" w:author="Li" w:date="2016-06-24T09:41:00Z">
                  <w:rPr>
                    <w:ins w:id="1409" w:author="Li" w:date="2016-06-24T09:4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410" w:author="Li" w:date="2016-06-24T09:41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1411" w:author="Li" w:date="2016-06-24T09:41:00Z">
              <w:r w:rsidRPr="00AF6566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1412" w:author="Li" w:date="2016-06-24T09:41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大工业用电 </w:t>
              </w:r>
            </w:ins>
          </w:p>
        </w:tc>
      </w:tr>
    </w:tbl>
    <w:p w:rsidR="00AF6566" w:rsidRDefault="00AF6566" w:rsidP="00A9187E">
      <w:pPr>
        <w:widowControl/>
        <w:spacing w:line="330" w:lineRule="atLeast"/>
        <w:jc w:val="left"/>
        <w:rPr>
          <w:ins w:id="1413" w:author="Li" w:date="2016-06-24T09:41:00Z"/>
          <w:sz w:val="24"/>
          <w:szCs w:val="24"/>
        </w:rPr>
      </w:pPr>
    </w:p>
    <w:p w:rsidR="00AF6566" w:rsidRDefault="00AF6566" w:rsidP="00A9187E">
      <w:pPr>
        <w:widowControl/>
        <w:spacing w:line="330" w:lineRule="atLeast"/>
        <w:jc w:val="left"/>
        <w:rPr>
          <w:sz w:val="24"/>
          <w:szCs w:val="24"/>
        </w:rPr>
      </w:pPr>
    </w:p>
    <w:p w:rsidR="00F63335" w:rsidRPr="00F63335" w:rsidRDefault="00F63335" w:rsidP="00F633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增加行业</w:t>
      </w:r>
      <w:r w:rsidRPr="00C45C33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分类</w:t>
      </w:r>
    </w:p>
    <w:tbl>
      <w:tblPr>
        <w:tblW w:w="884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0"/>
        <w:gridCol w:w="1660"/>
        <w:gridCol w:w="1180"/>
        <w:gridCol w:w="1300"/>
        <w:gridCol w:w="3520"/>
      </w:tblGrid>
      <w:tr w:rsidR="00F63335" w:rsidRPr="00B60D6E" w:rsidTr="00F63335">
        <w:trPr>
          <w:trHeight w:val="285"/>
        </w:trPr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14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15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优化需量</w:t>
            </w:r>
          </w:p>
        </w:tc>
        <w:tc>
          <w:tcPr>
            <w:tcW w:w="16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16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17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年电量</w:t>
            </w:r>
          </w:p>
        </w:tc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18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19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计量点数</w:t>
            </w:r>
          </w:p>
        </w:tc>
        <w:tc>
          <w:tcPr>
            <w:tcW w:w="13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20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21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电压等级</w:t>
            </w:r>
          </w:p>
        </w:tc>
        <w:tc>
          <w:tcPr>
            <w:tcW w:w="352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22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23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行业分类</w:t>
            </w:r>
          </w:p>
        </w:tc>
      </w:tr>
      <w:tr w:rsidR="00F63335" w:rsidRPr="00B60D6E" w:rsidTr="00F6333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24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25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460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26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27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18742325.58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28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29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30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31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32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33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农、林、牧、渔业</w:t>
            </w:r>
          </w:p>
        </w:tc>
      </w:tr>
      <w:tr w:rsidR="00F63335" w:rsidRPr="00B60D6E" w:rsidTr="00F6333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34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35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2387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36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37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53520398.66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38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39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40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41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42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43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科学研究和技术服务业</w:t>
            </w:r>
          </w:p>
        </w:tc>
      </w:tr>
      <w:tr w:rsidR="00F63335" w:rsidRPr="00B60D6E" w:rsidTr="00F6333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44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45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3916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46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47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90131960.11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48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49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50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51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52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53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未知</w:t>
            </w:r>
          </w:p>
        </w:tc>
      </w:tr>
      <w:tr w:rsidR="00F63335" w:rsidRPr="00B60D6E" w:rsidTr="00F6333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54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55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2156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56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57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114025515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58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59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60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61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62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63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采矿业</w:t>
            </w:r>
          </w:p>
        </w:tc>
      </w:tr>
      <w:tr w:rsidR="00F63335" w:rsidRPr="00B60D6E" w:rsidTr="00F6333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64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65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8878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66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67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129450099.7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68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69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70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71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72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73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建筑业</w:t>
            </w:r>
          </w:p>
        </w:tc>
      </w:tr>
      <w:tr w:rsidR="00F63335" w:rsidRPr="00B60D6E" w:rsidTr="00F6333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74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75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7142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76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77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161667109.6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78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79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80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81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82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83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金融业</w:t>
            </w:r>
          </w:p>
        </w:tc>
      </w:tr>
      <w:tr w:rsidR="00F63335" w:rsidRPr="00B60D6E" w:rsidTr="00F6333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84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85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12828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86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87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184949501.7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88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89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90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91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92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93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水利、环境和公共设施管理业</w:t>
            </w:r>
          </w:p>
        </w:tc>
      </w:tr>
      <w:tr w:rsidR="00F63335" w:rsidRPr="00B60D6E" w:rsidTr="00F6333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94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95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6520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96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97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230059136.2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98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499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00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01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02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03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卫生和社会工作</w:t>
            </w:r>
          </w:p>
        </w:tc>
      </w:tr>
      <w:tr w:rsidR="00F63335" w:rsidRPr="00B60D6E" w:rsidTr="00F6333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04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05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10920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06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07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236374485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08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09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10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11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12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13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信息传输、软件和信息技术服务业</w:t>
            </w:r>
          </w:p>
        </w:tc>
      </w:tr>
      <w:tr w:rsidR="00F63335" w:rsidRPr="00B60D6E" w:rsidTr="00F6333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14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15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12033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16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17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238702724.3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18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19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38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20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21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22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23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公共管理、社会保障和社会组织</w:t>
            </w:r>
          </w:p>
        </w:tc>
      </w:tr>
      <w:tr w:rsidR="00F63335" w:rsidRPr="00B60D6E" w:rsidTr="00F6333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24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25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19117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26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27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312275083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28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29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46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30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31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32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33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教育</w:t>
            </w:r>
          </w:p>
        </w:tc>
      </w:tr>
      <w:tr w:rsidR="00F63335" w:rsidRPr="00B60D6E" w:rsidTr="00F6333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34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35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lastRenderedPageBreak/>
              <w:t>19194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36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37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418326378.7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38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39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44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40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41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42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43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电力、热力、燃气及水生产和供应业</w:t>
            </w:r>
          </w:p>
        </w:tc>
      </w:tr>
      <w:tr w:rsidR="00F63335" w:rsidRPr="00B60D6E" w:rsidTr="00F6333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44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45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93421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46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47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485088637.9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48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49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67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50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51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52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53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批发和零售业</w:t>
            </w:r>
          </w:p>
        </w:tc>
      </w:tr>
      <w:tr w:rsidR="00F63335" w:rsidRPr="00B60D6E" w:rsidTr="00F6333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54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55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26158.4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56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57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546874285.7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58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59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57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60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61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62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63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住宿和餐饮业</w:t>
            </w:r>
          </w:p>
        </w:tc>
      </w:tr>
      <w:tr w:rsidR="00F63335" w:rsidRPr="00B60D6E" w:rsidTr="00F6333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64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65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22879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66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67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662093023.2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68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69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55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70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71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72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73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交通运输、仓储和邮政业</w:t>
            </w:r>
          </w:p>
        </w:tc>
      </w:tr>
      <w:tr w:rsidR="00F63335" w:rsidRPr="00B60D6E" w:rsidTr="00F6333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74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75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43168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76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77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907373023.2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78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79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105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80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81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82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83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房地产业</w:t>
            </w:r>
          </w:p>
        </w:tc>
      </w:tr>
      <w:tr w:rsidR="00F63335" w:rsidRPr="00B60D6E" w:rsidTr="00F6333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84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85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68619.18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86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87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1026803545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88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89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143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90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91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92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93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租赁和商务服务业</w:t>
            </w:r>
          </w:p>
        </w:tc>
      </w:tr>
      <w:tr w:rsidR="00F63335" w:rsidRPr="00B60D6E" w:rsidTr="00F6333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94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95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401703.3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96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97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11692760691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98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599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620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00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01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02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03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制造业</w:t>
            </w:r>
          </w:p>
        </w:tc>
      </w:tr>
      <w:tr w:rsidR="00F63335" w:rsidRPr="00B60D6E" w:rsidTr="00F6333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04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05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61600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06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07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102442524.9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08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09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10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11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交流110kV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12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13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电力、热力、燃气及水生产和供应业</w:t>
            </w:r>
          </w:p>
        </w:tc>
      </w:tr>
      <w:tr w:rsidR="00F63335" w:rsidRPr="00B60D6E" w:rsidTr="00F6333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14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15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35200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16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17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312449701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18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19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20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21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交流110kV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22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23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建筑业</w:t>
            </w:r>
          </w:p>
        </w:tc>
      </w:tr>
      <w:tr w:rsidR="00F63335" w:rsidRPr="00B60D6E" w:rsidTr="00F6333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24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25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35200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26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27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640265780.7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28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29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30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31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交流110kV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32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33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制造业</w:t>
            </w:r>
          </w:p>
        </w:tc>
      </w:tr>
      <w:tr w:rsidR="00F63335" w:rsidRPr="00B60D6E" w:rsidTr="00F6333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34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35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323664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36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37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886127840.6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38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39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40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41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交流110kV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42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43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批发和零售业</w:t>
            </w:r>
          </w:p>
        </w:tc>
      </w:tr>
      <w:tr w:rsidR="00F63335" w:rsidRPr="00B60D6E" w:rsidTr="00F6333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44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45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36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46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47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48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49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50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交流20kV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51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52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房地产业</w:t>
            </w:r>
          </w:p>
        </w:tc>
      </w:tr>
      <w:tr w:rsidR="00F63335" w:rsidRPr="00B60D6E" w:rsidTr="00F6333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53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54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1748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55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56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20139269.1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57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58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59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60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交流20kV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61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62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租赁和商务服务业</w:t>
            </w:r>
          </w:p>
        </w:tc>
      </w:tr>
      <w:tr w:rsidR="00F63335" w:rsidRPr="00B60D6E" w:rsidTr="00F6333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63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64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8122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65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66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342891428.6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67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68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69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70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交流20kV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71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72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制造业</w:t>
            </w:r>
          </w:p>
        </w:tc>
      </w:tr>
      <w:tr w:rsidR="00F63335" w:rsidRPr="00B60D6E" w:rsidTr="00F6333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73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74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7920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75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76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84515083.06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77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78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79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80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交流220kV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81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82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电力、热力、燃气及水生产和供应业</w:t>
            </w:r>
          </w:p>
        </w:tc>
      </w:tr>
      <w:tr w:rsidR="00F63335" w:rsidRPr="00B60D6E" w:rsidTr="00F6333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83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84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71280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85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86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281716943.5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87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88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89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90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交流220kV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91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92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批发和零售业</w:t>
            </w:r>
          </w:p>
        </w:tc>
      </w:tr>
      <w:tr w:rsidR="00F63335" w:rsidRPr="00B60D6E" w:rsidTr="00F6333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93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94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132000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95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96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1728717608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97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98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699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700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交流220kV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63335" w:rsidRPr="00B60D6E" w:rsidRDefault="00F63335" w:rsidP="00F63335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701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B60D6E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1702" w:author="Li" w:date="2016-06-24T09:4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制造业</w:t>
            </w:r>
          </w:p>
        </w:tc>
      </w:tr>
    </w:tbl>
    <w:p w:rsidR="00F63335" w:rsidRDefault="00F63335" w:rsidP="00A9187E">
      <w:pPr>
        <w:widowControl/>
        <w:spacing w:line="330" w:lineRule="atLeast"/>
        <w:jc w:val="left"/>
        <w:rPr>
          <w:ins w:id="1703" w:author="Li" w:date="2016-06-24T09:43:00Z"/>
          <w:sz w:val="24"/>
          <w:szCs w:val="24"/>
        </w:rPr>
      </w:pPr>
    </w:p>
    <w:p w:rsidR="00B60D6E" w:rsidRPr="00B60D6E" w:rsidRDefault="00B60D6E" w:rsidP="00B60D6E">
      <w:pPr>
        <w:widowControl/>
        <w:jc w:val="left"/>
        <w:rPr>
          <w:ins w:id="1704" w:author="Li" w:date="2016-06-24T09:43:00Z"/>
          <w:rFonts w:ascii="宋体" w:eastAsia="宋体" w:hAnsi="宋体" w:cs="宋体"/>
          <w:kern w:val="0"/>
          <w:sz w:val="24"/>
          <w:szCs w:val="24"/>
        </w:rPr>
      </w:pPr>
    </w:p>
    <w:tbl>
      <w:tblPr>
        <w:tblW w:w="884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0"/>
        <w:gridCol w:w="1660"/>
        <w:gridCol w:w="1180"/>
        <w:gridCol w:w="1300"/>
        <w:gridCol w:w="3520"/>
      </w:tblGrid>
      <w:tr w:rsidR="00B60D6E" w:rsidRPr="00B60D6E" w:rsidTr="00B60D6E">
        <w:trPr>
          <w:trHeight w:val="285"/>
          <w:ins w:id="1705" w:author="Li" w:date="2016-06-24T09:43:00Z"/>
        </w:trPr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1706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707" w:author="Li" w:date="2016-06-24T09:43:00Z">
                  <w:rPr>
                    <w:ins w:id="1708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709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1710" w:author="Li" w:date="2016-06-24T09:43:00Z">
              <w:r w:rsidRPr="00B60D6E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1711" w:author="Li" w:date="2016-06-24T09:43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lastRenderedPageBreak/>
                <w:t>优化需量</w:t>
              </w:r>
            </w:ins>
          </w:p>
        </w:tc>
        <w:tc>
          <w:tcPr>
            <w:tcW w:w="16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1712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713" w:author="Li" w:date="2016-06-24T09:43:00Z">
                  <w:rPr>
                    <w:ins w:id="1714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715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1716" w:author="Li" w:date="2016-06-24T09:43:00Z">
              <w:r w:rsidRPr="00B60D6E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1717" w:author="Li" w:date="2016-06-24T09:43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年电量</w:t>
              </w:r>
            </w:ins>
          </w:p>
        </w:tc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1718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719" w:author="Li" w:date="2016-06-24T09:43:00Z">
                  <w:rPr>
                    <w:ins w:id="1720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721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1722" w:author="Li" w:date="2016-06-24T09:43:00Z">
              <w:r w:rsidRPr="00B60D6E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1723" w:author="Li" w:date="2016-06-24T09:43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计量点数</w:t>
              </w:r>
            </w:ins>
          </w:p>
        </w:tc>
        <w:tc>
          <w:tcPr>
            <w:tcW w:w="13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1724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725" w:author="Li" w:date="2016-06-24T09:43:00Z">
                  <w:rPr>
                    <w:ins w:id="1726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727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1728" w:author="Li" w:date="2016-06-24T09:43:00Z">
              <w:r w:rsidRPr="00B60D6E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1729" w:author="Li" w:date="2016-06-24T09:43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电压等级</w:t>
              </w:r>
            </w:ins>
          </w:p>
        </w:tc>
        <w:tc>
          <w:tcPr>
            <w:tcW w:w="352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1730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731" w:author="Li" w:date="2016-06-24T09:43:00Z">
                  <w:rPr>
                    <w:ins w:id="1732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733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1734" w:author="Li" w:date="2016-06-24T09:43:00Z">
              <w:r w:rsidRPr="00B60D6E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1735" w:author="Li" w:date="2016-06-24T09:43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行业分类</w:t>
              </w:r>
            </w:ins>
          </w:p>
        </w:tc>
      </w:tr>
      <w:tr w:rsidR="00B60D6E" w:rsidRPr="00B60D6E" w:rsidTr="00B60D6E">
        <w:trPr>
          <w:trHeight w:val="285"/>
          <w:ins w:id="1736" w:author="Li" w:date="2016-06-24T09:43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1737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738" w:author="Li" w:date="2016-06-24T09:43:00Z">
                  <w:rPr>
                    <w:ins w:id="1739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740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741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742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7142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1743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744" w:author="Li" w:date="2016-06-24T09:43:00Z">
                  <w:rPr>
                    <w:ins w:id="1745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746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747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748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161667109.6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1749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750" w:author="Li" w:date="2016-06-24T09:43:00Z">
                  <w:rPr>
                    <w:ins w:id="1751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752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753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754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22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1755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756" w:author="Li" w:date="2016-06-24T09:43:00Z">
                  <w:rPr>
                    <w:ins w:id="1757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758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1759" w:author="Li" w:date="2016-06-24T09:43:00Z">
              <w:r w:rsidRPr="00B60D6E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1760" w:author="Li" w:date="2016-06-24T09:43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交流10kV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1761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762" w:author="Li" w:date="2016-06-24T09:43:00Z">
                  <w:rPr>
                    <w:ins w:id="1763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764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1765" w:author="Li" w:date="2016-06-24T09:43:00Z">
              <w:r w:rsidRPr="00B60D6E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1766" w:author="Li" w:date="2016-06-24T09:43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金融业</w:t>
              </w:r>
            </w:ins>
          </w:p>
        </w:tc>
      </w:tr>
      <w:tr w:rsidR="00B60D6E" w:rsidRPr="00B60D6E" w:rsidTr="00B60D6E">
        <w:trPr>
          <w:trHeight w:val="285"/>
          <w:ins w:id="1767" w:author="Li" w:date="2016-06-24T09:43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1768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769" w:author="Li" w:date="2016-06-24T09:43:00Z">
                  <w:rPr>
                    <w:ins w:id="1770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771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772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773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19194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1774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775" w:author="Li" w:date="2016-06-24T09:43:00Z">
                  <w:rPr>
                    <w:ins w:id="1776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777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778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779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418326378.7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1780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781" w:author="Li" w:date="2016-06-24T09:43:00Z">
                  <w:rPr>
                    <w:ins w:id="1782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783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784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785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44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1786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787" w:author="Li" w:date="2016-06-24T09:43:00Z">
                  <w:rPr>
                    <w:ins w:id="1788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789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1790" w:author="Li" w:date="2016-06-24T09:43:00Z">
              <w:r w:rsidRPr="00B60D6E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1791" w:author="Li" w:date="2016-06-24T09:43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交流10kV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1792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793" w:author="Li" w:date="2016-06-24T09:43:00Z">
                  <w:rPr>
                    <w:ins w:id="1794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795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1796" w:author="Li" w:date="2016-06-24T09:43:00Z">
              <w:r w:rsidRPr="00B60D6E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1797" w:author="Li" w:date="2016-06-24T09:43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电力、热力、燃气及水生产和供应业</w:t>
              </w:r>
            </w:ins>
          </w:p>
        </w:tc>
      </w:tr>
      <w:tr w:rsidR="00B60D6E" w:rsidRPr="00B60D6E" w:rsidTr="00B60D6E">
        <w:trPr>
          <w:trHeight w:val="285"/>
          <w:ins w:id="1798" w:author="Li" w:date="2016-06-24T09:43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1799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800" w:author="Li" w:date="2016-06-24T09:43:00Z">
                  <w:rPr>
                    <w:ins w:id="1801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802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803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804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2156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1805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806" w:author="Li" w:date="2016-06-24T09:43:00Z">
                  <w:rPr>
                    <w:ins w:id="1807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808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809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810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114025515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1811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812" w:author="Li" w:date="2016-06-24T09:43:00Z">
                  <w:rPr>
                    <w:ins w:id="1813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814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815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816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8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1817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818" w:author="Li" w:date="2016-06-24T09:43:00Z">
                  <w:rPr>
                    <w:ins w:id="1819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820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1821" w:author="Li" w:date="2016-06-24T09:43:00Z">
              <w:r w:rsidRPr="00B60D6E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1822" w:author="Li" w:date="2016-06-24T09:43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交流10kV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1823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824" w:author="Li" w:date="2016-06-24T09:43:00Z">
                  <w:rPr>
                    <w:ins w:id="1825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826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1827" w:author="Li" w:date="2016-06-24T09:43:00Z">
              <w:r w:rsidRPr="00B60D6E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1828" w:author="Li" w:date="2016-06-24T09:43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采矿业</w:t>
              </w:r>
            </w:ins>
          </w:p>
        </w:tc>
      </w:tr>
      <w:tr w:rsidR="00B60D6E" w:rsidRPr="00B60D6E" w:rsidTr="00B60D6E">
        <w:trPr>
          <w:trHeight w:val="285"/>
          <w:ins w:id="1829" w:author="Li" w:date="2016-06-24T09:43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1830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831" w:author="Li" w:date="2016-06-24T09:43:00Z">
                  <w:rPr>
                    <w:ins w:id="1832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833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834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835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460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1836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837" w:author="Li" w:date="2016-06-24T09:43:00Z">
                  <w:rPr>
                    <w:ins w:id="1838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839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840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841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18742325.58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1842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843" w:author="Li" w:date="2016-06-24T09:43:00Z">
                  <w:rPr>
                    <w:ins w:id="1844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845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846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847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1848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849" w:author="Li" w:date="2016-06-24T09:43:00Z">
                  <w:rPr>
                    <w:ins w:id="1850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851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1852" w:author="Li" w:date="2016-06-24T09:43:00Z">
              <w:r w:rsidRPr="00B60D6E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1853" w:author="Li" w:date="2016-06-24T09:43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交流10kV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1854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855" w:author="Li" w:date="2016-06-24T09:43:00Z">
                  <w:rPr>
                    <w:ins w:id="1856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857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1858" w:author="Li" w:date="2016-06-24T09:43:00Z">
              <w:r w:rsidRPr="00B60D6E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1859" w:author="Li" w:date="2016-06-24T09:43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农、林、牧、渔业</w:t>
              </w:r>
            </w:ins>
          </w:p>
        </w:tc>
      </w:tr>
      <w:tr w:rsidR="00B60D6E" w:rsidRPr="00B60D6E" w:rsidTr="00B60D6E">
        <w:trPr>
          <w:trHeight w:val="285"/>
          <w:ins w:id="1860" w:author="Li" w:date="2016-06-24T09:43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1861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862" w:author="Li" w:date="2016-06-24T09:43:00Z">
                  <w:rPr>
                    <w:ins w:id="1863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864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865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866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68066.18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1867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868" w:author="Li" w:date="2016-06-24T09:43:00Z">
                  <w:rPr>
                    <w:ins w:id="1869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870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871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872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1020662815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1873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874" w:author="Li" w:date="2016-06-24T09:43:00Z">
                  <w:rPr>
                    <w:ins w:id="1875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876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877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878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140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1879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880" w:author="Li" w:date="2016-06-24T09:43:00Z">
                  <w:rPr>
                    <w:ins w:id="1881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882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1883" w:author="Li" w:date="2016-06-24T09:43:00Z">
              <w:r w:rsidRPr="00B60D6E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1884" w:author="Li" w:date="2016-06-24T09:43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交流10kV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1885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886" w:author="Li" w:date="2016-06-24T09:43:00Z">
                  <w:rPr>
                    <w:ins w:id="1887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888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1889" w:author="Li" w:date="2016-06-24T09:43:00Z">
              <w:r w:rsidRPr="00B60D6E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1890" w:author="Li" w:date="2016-06-24T09:43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租赁和商务服务业</w:t>
              </w:r>
            </w:ins>
          </w:p>
        </w:tc>
      </w:tr>
      <w:tr w:rsidR="00B60D6E" w:rsidRPr="00B60D6E" w:rsidTr="00B60D6E">
        <w:trPr>
          <w:trHeight w:val="285"/>
          <w:ins w:id="1891" w:author="Li" w:date="2016-06-24T09:43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1892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893" w:author="Li" w:date="2016-06-24T09:43:00Z">
                  <w:rPr>
                    <w:ins w:id="1894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895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896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897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10920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1898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899" w:author="Li" w:date="2016-06-24T09:43:00Z">
                  <w:rPr>
                    <w:ins w:id="1900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901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902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903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236374485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1904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905" w:author="Li" w:date="2016-06-24T09:43:00Z">
                  <w:rPr>
                    <w:ins w:id="1906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907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908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909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23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1910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911" w:author="Li" w:date="2016-06-24T09:43:00Z">
                  <w:rPr>
                    <w:ins w:id="1912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913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1914" w:author="Li" w:date="2016-06-24T09:43:00Z">
              <w:r w:rsidRPr="00B60D6E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1915" w:author="Li" w:date="2016-06-24T09:43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交流10kV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1916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917" w:author="Li" w:date="2016-06-24T09:43:00Z">
                  <w:rPr>
                    <w:ins w:id="1918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919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1920" w:author="Li" w:date="2016-06-24T09:43:00Z">
              <w:r w:rsidRPr="00B60D6E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1921" w:author="Li" w:date="2016-06-24T09:43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信息传输、软件和信息技术服务业</w:t>
              </w:r>
            </w:ins>
          </w:p>
        </w:tc>
      </w:tr>
      <w:tr w:rsidR="00B60D6E" w:rsidRPr="00B60D6E" w:rsidTr="00B60D6E">
        <w:trPr>
          <w:trHeight w:val="285"/>
          <w:ins w:id="1922" w:author="Li" w:date="2016-06-24T09:43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1923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924" w:author="Li" w:date="2016-06-24T09:43:00Z">
                  <w:rPr>
                    <w:ins w:id="1925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926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927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928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2387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1929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930" w:author="Li" w:date="2016-06-24T09:43:00Z">
                  <w:rPr>
                    <w:ins w:id="1931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932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933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934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53520398.66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1935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936" w:author="Li" w:date="2016-06-24T09:43:00Z">
                  <w:rPr>
                    <w:ins w:id="1937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938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939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940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10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1941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942" w:author="Li" w:date="2016-06-24T09:43:00Z">
                  <w:rPr>
                    <w:ins w:id="1943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944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1945" w:author="Li" w:date="2016-06-24T09:43:00Z">
              <w:r w:rsidRPr="00B60D6E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1946" w:author="Li" w:date="2016-06-24T09:43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交流10kV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1947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948" w:author="Li" w:date="2016-06-24T09:43:00Z">
                  <w:rPr>
                    <w:ins w:id="1949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950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1951" w:author="Li" w:date="2016-06-24T09:43:00Z">
              <w:r w:rsidRPr="00B60D6E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1952" w:author="Li" w:date="2016-06-24T09:43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科学研究和技术服务业</w:t>
              </w:r>
            </w:ins>
          </w:p>
        </w:tc>
      </w:tr>
      <w:tr w:rsidR="00B60D6E" w:rsidRPr="00B60D6E" w:rsidTr="00B60D6E">
        <w:trPr>
          <w:trHeight w:val="285"/>
          <w:ins w:id="1953" w:author="Li" w:date="2016-06-24T09:43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1954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955" w:author="Li" w:date="2016-06-24T09:43:00Z">
                  <w:rPr>
                    <w:ins w:id="1956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957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958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959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662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1960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961" w:author="Li" w:date="2016-06-24T09:43:00Z">
                  <w:rPr>
                    <w:ins w:id="1962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963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964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965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3841594.68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1966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967" w:author="Li" w:date="2016-06-24T09:43:00Z">
                  <w:rPr>
                    <w:ins w:id="1968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969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970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971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1972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973" w:author="Li" w:date="2016-06-24T09:43:00Z">
                  <w:rPr>
                    <w:ins w:id="1974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975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1976" w:author="Li" w:date="2016-06-24T09:43:00Z">
              <w:r w:rsidRPr="00B60D6E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1977" w:author="Li" w:date="2016-06-24T09:43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交流10kV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1978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979" w:author="Li" w:date="2016-06-24T09:43:00Z">
                  <w:rPr>
                    <w:ins w:id="1980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981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1982" w:author="Li" w:date="2016-06-24T09:43:00Z">
              <w:r w:rsidRPr="00B60D6E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1983" w:author="Li" w:date="2016-06-24T09:43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卫生和社会工作</w:t>
              </w:r>
            </w:ins>
          </w:p>
        </w:tc>
      </w:tr>
      <w:tr w:rsidR="00B60D6E" w:rsidRPr="00B60D6E" w:rsidTr="00B60D6E">
        <w:trPr>
          <w:trHeight w:val="285"/>
          <w:ins w:id="1984" w:author="Li" w:date="2016-06-24T09:43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1985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986" w:author="Li" w:date="2016-06-24T09:43:00Z">
                  <w:rPr>
                    <w:ins w:id="1987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988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989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990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9524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1991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992" w:author="Li" w:date="2016-06-24T09:43:00Z">
                  <w:rPr>
                    <w:ins w:id="1993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1994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1995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1996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130206777.4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1997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1998" w:author="Li" w:date="2016-06-24T09:43:00Z">
                  <w:rPr>
                    <w:ins w:id="1999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000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001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002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22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2003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004" w:author="Li" w:date="2016-06-24T09:43:00Z">
                  <w:rPr>
                    <w:ins w:id="2005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006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2007" w:author="Li" w:date="2016-06-24T09:43:00Z">
              <w:r w:rsidRPr="00B60D6E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2008" w:author="Li" w:date="2016-06-24T09:43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交流10kV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2009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010" w:author="Li" w:date="2016-06-24T09:43:00Z">
                  <w:rPr>
                    <w:ins w:id="2011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012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2013" w:author="Li" w:date="2016-06-24T09:43:00Z">
              <w:r w:rsidRPr="00B60D6E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2014" w:author="Li" w:date="2016-06-24T09:43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教育</w:t>
              </w:r>
            </w:ins>
          </w:p>
        </w:tc>
      </w:tr>
      <w:tr w:rsidR="00B60D6E" w:rsidRPr="00B60D6E" w:rsidTr="00B60D6E">
        <w:trPr>
          <w:trHeight w:val="285"/>
          <w:ins w:id="2015" w:author="Li" w:date="2016-06-24T09:43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2016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017" w:author="Li" w:date="2016-06-24T09:43:00Z">
                  <w:rPr>
                    <w:ins w:id="2018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019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020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021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22879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2022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023" w:author="Li" w:date="2016-06-24T09:43:00Z">
                  <w:rPr>
                    <w:ins w:id="2024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025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026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027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662093023.2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2028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029" w:author="Li" w:date="2016-06-24T09:43:00Z">
                  <w:rPr>
                    <w:ins w:id="2030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031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032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033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55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2034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035" w:author="Li" w:date="2016-06-24T09:43:00Z">
                  <w:rPr>
                    <w:ins w:id="2036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037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2038" w:author="Li" w:date="2016-06-24T09:43:00Z">
              <w:r w:rsidRPr="00B60D6E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2039" w:author="Li" w:date="2016-06-24T09:43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交流10kV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2040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041" w:author="Li" w:date="2016-06-24T09:43:00Z">
                  <w:rPr>
                    <w:ins w:id="2042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043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2044" w:author="Li" w:date="2016-06-24T09:43:00Z">
              <w:r w:rsidRPr="00B60D6E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2045" w:author="Li" w:date="2016-06-24T09:43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交通运输、仓储和邮政业</w:t>
              </w:r>
            </w:ins>
          </w:p>
        </w:tc>
      </w:tr>
      <w:tr w:rsidR="00B60D6E" w:rsidRPr="00B60D6E" w:rsidTr="00B60D6E">
        <w:trPr>
          <w:trHeight w:val="285"/>
          <w:ins w:id="2046" w:author="Li" w:date="2016-06-24T09:43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2047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048" w:author="Li" w:date="2016-06-24T09:43:00Z">
                  <w:rPr>
                    <w:ins w:id="2049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050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051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052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93421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2053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054" w:author="Li" w:date="2016-06-24T09:43:00Z">
                  <w:rPr>
                    <w:ins w:id="2055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056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057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058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485088637.9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2059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060" w:author="Li" w:date="2016-06-24T09:43:00Z">
                  <w:rPr>
                    <w:ins w:id="2061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062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063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064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67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2065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066" w:author="Li" w:date="2016-06-24T09:43:00Z">
                  <w:rPr>
                    <w:ins w:id="2067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068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2069" w:author="Li" w:date="2016-06-24T09:43:00Z">
              <w:r w:rsidRPr="00B60D6E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2070" w:author="Li" w:date="2016-06-24T09:43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交流10kV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2071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072" w:author="Li" w:date="2016-06-24T09:43:00Z">
                  <w:rPr>
                    <w:ins w:id="2073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074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2075" w:author="Li" w:date="2016-06-24T09:43:00Z">
              <w:r w:rsidRPr="00B60D6E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2076" w:author="Li" w:date="2016-06-24T09:43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批发和零售业</w:t>
              </w:r>
            </w:ins>
          </w:p>
        </w:tc>
      </w:tr>
      <w:tr w:rsidR="00B60D6E" w:rsidRPr="00B60D6E" w:rsidTr="00B60D6E">
        <w:trPr>
          <w:trHeight w:val="285"/>
          <w:ins w:id="2077" w:author="Li" w:date="2016-06-24T09:43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2078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079" w:author="Li" w:date="2016-06-24T09:43:00Z">
                  <w:rPr>
                    <w:ins w:id="2080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081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082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083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8524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2084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085" w:author="Li" w:date="2016-06-24T09:43:00Z">
                  <w:rPr>
                    <w:ins w:id="2086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087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088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089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127354684.4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2090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091" w:author="Li" w:date="2016-06-24T09:43:00Z">
                  <w:rPr>
                    <w:ins w:id="2092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093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094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095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20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2096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097" w:author="Li" w:date="2016-06-24T09:43:00Z">
                  <w:rPr>
                    <w:ins w:id="2098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099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2100" w:author="Li" w:date="2016-06-24T09:43:00Z">
              <w:r w:rsidRPr="00B60D6E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2101" w:author="Li" w:date="2016-06-24T09:43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交流10kV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2102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103" w:author="Li" w:date="2016-06-24T09:43:00Z">
                  <w:rPr>
                    <w:ins w:id="2104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105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2106" w:author="Li" w:date="2016-06-24T09:43:00Z">
              <w:r w:rsidRPr="00B60D6E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2107" w:author="Li" w:date="2016-06-24T09:43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建筑业</w:t>
              </w:r>
            </w:ins>
          </w:p>
        </w:tc>
      </w:tr>
      <w:tr w:rsidR="00B60D6E" w:rsidRPr="00B60D6E" w:rsidTr="00B60D6E">
        <w:trPr>
          <w:trHeight w:val="285"/>
          <w:ins w:id="2108" w:author="Li" w:date="2016-06-24T09:43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2109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110" w:author="Li" w:date="2016-06-24T09:43:00Z">
                  <w:rPr>
                    <w:ins w:id="2111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112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113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114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12828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2115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116" w:author="Li" w:date="2016-06-24T09:43:00Z">
                  <w:rPr>
                    <w:ins w:id="2117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118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119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120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184949501.7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2121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122" w:author="Li" w:date="2016-06-24T09:43:00Z">
                  <w:rPr>
                    <w:ins w:id="2123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124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125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126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20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2127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128" w:author="Li" w:date="2016-06-24T09:43:00Z">
                  <w:rPr>
                    <w:ins w:id="2129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130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2131" w:author="Li" w:date="2016-06-24T09:43:00Z">
              <w:r w:rsidRPr="00B60D6E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2132" w:author="Li" w:date="2016-06-24T09:43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交流10kV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2133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134" w:author="Li" w:date="2016-06-24T09:43:00Z">
                  <w:rPr>
                    <w:ins w:id="2135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136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2137" w:author="Li" w:date="2016-06-24T09:43:00Z">
              <w:r w:rsidRPr="00B60D6E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2138" w:author="Li" w:date="2016-06-24T09:43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水利、环境和公共设施管理业</w:t>
              </w:r>
            </w:ins>
          </w:p>
        </w:tc>
      </w:tr>
      <w:tr w:rsidR="00B60D6E" w:rsidRPr="00B60D6E" w:rsidTr="00B60D6E">
        <w:trPr>
          <w:trHeight w:val="285"/>
          <w:ins w:id="2139" w:author="Li" w:date="2016-06-24T09:43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2140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141" w:author="Li" w:date="2016-06-24T09:43:00Z">
                  <w:rPr>
                    <w:ins w:id="2142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143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144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145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26158.4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2146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147" w:author="Li" w:date="2016-06-24T09:43:00Z">
                  <w:rPr>
                    <w:ins w:id="2148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149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150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151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546874285.7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2152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153" w:author="Li" w:date="2016-06-24T09:43:00Z">
                  <w:rPr>
                    <w:ins w:id="2154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155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156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157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57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2158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159" w:author="Li" w:date="2016-06-24T09:43:00Z">
                  <w:rPr>
                    <w:ins w:id="2160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161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2162" w:author="Li" w:date="2016-06-24T09:43:00Z">
              <w:r w:rsidRPr="00B60D6E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2163" w:author="Li" w:date="2016-06-24T09:43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交流10kV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2164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165" w:author="Li" w:date="2016-06-24T09:43:00Z">
                  <w:rPr>
                    <w:ins w:id="2166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167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2168" w:author="Li" w:date="2016-06-24T09:43:00Z">
              <w:r w:rsidRPr="00B60D6E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2169" w:author="Li" w:date="2016-06-24T09:43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住宿和餐饮业</w:t>
              </w:r>
            </w:ins>
          </w:p>
        </w:tc>
      </w:tr>
      <w:tr w:rsidR="00B60D6E" w:rsidRPr="00B60D6E" w:rsidTr="00B60D6E">
        <w:trPr>
          <w:trHeight w:val="285"/>
          <w:ins w:id="2170" w:author="Li" w:date="2016-06-24T09:43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2171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172" w:author="Li" w:date="2016-06-24T09:43:00Z">
                  <w:rPr>
                    <w:ins w:id="2173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174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175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176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397657.3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2177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178" w:author="Li" w:date="2016-06-24T09:43:00Z">
                  <w:rPr>
                    <w:ins w:id="2179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180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181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182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11677976372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2183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184" w:author="Li" w:date="2016-06-24T09:43:00Z">
                  <w:rPr>
                    <w:ins w:id="2185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186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187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188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616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2189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190" w:author="Li" w:date="2016-06-24T09:43:00Z">
                  <w:rPr>
                    <w:ins w:id="2191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192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2193" w:author="Li" w:date="2016-06-24T09:43:00Z">
              <w:r w:rsidRPr="00B60D6E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2194" w:author="Li" w:date="2016-06-24T09:43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交流10kV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2195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196" w:author="Li" w:date="2016-06-24T09:43:00Z">
                  <w:rPr>
                    <w:ins w:id="2197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198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2199" w:author="Li" w:date="2016-06-24T09:43:00Z">
              <w:r w:rsidRPr="00B60D6E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2200" w:author="Li" w:date="2016-06-24T09:43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制造业</w:t>
              </w:r>
            </w:ins>
          </w:p>
        </w:tc>
      </w:tr>
      <w:tr w:rsidR="00B60D6E" w:rsidRPr="00B60D6E" w:rsidTr="00B60D6E">
        <w:trPr>
          <w:trHeight w:val="285"/>
          <w:ins w:id="2201" w:author="Li" w:date="2016-06-24T09:43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2202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203" w:author="Li" w:date="2016-06-24T09:43:00Z">
                  <w:rPr>
                    <w:ins w:id="2204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205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206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207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10711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2208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209" w:author="Li" w:date="2016-06-24T09:43:00Z">
                  <w:rPr>
                    <w:ins w:id="2210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211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212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213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204652225.9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2214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215" w:author="Li" w:date="2016-06-24T09:43:00Z">
                  <w:rPr>
                    <w:ins w:id="2216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217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218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219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33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2220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221" w:author="Li" w:date="2016-06-24T09:43:00Z">
                  <w:rPr>
                    <w:ins w:id="2222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223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2224" w:author="Li" w:date="2016-06-24T09:43:00Z">
              <w:r w:rsidRPr="00B60D6E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2225" w:author="Li" w:date="2016-06-24T09:43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交流10kV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2226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227" w:author="Li" w:date="2016-06-24T09:43:00Z">
                  <w:rPr>
                    <w:ins w:id="2228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229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2230" w:author="Li" w:date="2016-06-24T09:43:00Z">
              <w:r w:rsidRPr="00B60D6E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2231" w:author="Li" w:date="2016-06-24T09:43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公共管理、社会保障和社会组织</w:t>
              </w:r>
            </w:ins>
          </w:p>
        </w:tc>
      </w:tr>
      <w:tr w:rsidR="00B60D6E" w:rsidRPr="00B60D6E" w:rsidTr="00B60D6E">
        <w:trPr>
          <w:trHeight w:val="285"/>
          <w:ins w:id="2232" w:author="Li" w:date="2016-06-24T09:43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2233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234" w:author="Li" w:date="2016-06-24T09:43:00Z">
                  <w:rPr>
                    <w:ins w:id="2235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236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237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238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43168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2239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240" w:author="Li" w:date="2016-06-24T09:43:00Z">
                  <w:rPr>
                    <w:ins w:id="2241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242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243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244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907373023.2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2245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246" w:author="Li" w:date="2016-06-24T09:43:00Z">
                  <w:rPr>
                    <w:ins w:id="2247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248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249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250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105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2251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252" w:author="Li" w:date="2016-06-24T09:43:00Z">
                  <w:rPr>
                    <w:ins w:id="2253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254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2255" w:author="Li" w:date="2016-06-24T09:43:00Z">
              <w:r w:rsidRPr="00B60D6E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2256" w:author="Li" w:date="2016-06-24T09:43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交流10kV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2257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258" w:author="Li" w:date="2016-06-24T09:43:00Z">
                  <w:rPr>
                    <w:ins w:id="2259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260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2261" w:author="Li" w:date="2016-06-24T09:43:00Z">
              <w:r w:rsidRPr="00B60D6E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2262" w:author="Li" w:date="2016-06-24T09:43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房地产业</w:t>
              </w:r>
            </w:ins>
          </w:p>
        </w:tc>
      </w:tr>
      <w:tr w:rsidR="00B60D6E" w:rsidRPr="00B60D6E" w:rsidTr="00B60D6E">
        <w:trPr>
          <w:trHeight w:val="285"/>
          <w:ins w:id="2263" w:author="Li" w:date="2016-06-24T09:43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2264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265" w:author="Li" w:date="2016-06-24T09:43:00Z">
                  <w:rPr>
                    <w:ins w:id="2266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267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268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269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lastRenderedPageBreak/>
                <w:t>61600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2270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271" w:author="Li" w:date="2016-06-24T09:43:00Z">
                  <w:rPr>
                    <w:ins w:id="2272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273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274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275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102442524.9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2276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277" w:author="Li" w:date="2016-06-24T09:43:00Z">
                  <w:rPr>
                    <w:ins w:id="2278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279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280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281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4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2282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283" w:author="Li" w:date="2016-06-24T09:43:00Z">
                  <w:rPr>
                    <w:ins w:id="2284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285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2286" w:author="Li" w:date="2016-06-24T09:43:00Z">
              <w:r w:rsidRPr="00B60D6E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2287" w:author="Li" w:date="2016-06-24T09:43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交流110kV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2288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289" w:author="Li" w:date="2016-06-24T09:43:00Z">
                  <w:rPr>
                    <w:ins w:id="2290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291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2292" w:author="Li" w:date="2016-06-24T09:43:00Z">
              <w:r w:rsidRPr="00B60D6E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2293" w:author="Li" w:date="2016-06-24T09:43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电力、热力、燃气及水生产和供应业</w:t>
              </w:r>
            </w:ins>
          </w:p>
        </w:tc>
      </w:tr>
      <w:tr w:rsidR="00B60D6E" w:rsidRPr="00B60D6E" w:rsidTr="00B60D6E">
        <w:trPr>
          <w:trHeight w:val="285"/>
          <w:ins w:id="2294" w:author="Li" w:date="2016-06-24T09:43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2295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296" w:author="Li" w:date="2016-06-24T09:43:00Z">
                  <w:rPr>
                    <w:ins w:id="2297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298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299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300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323664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2301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302" w:author="Li" w:date="2016-06-24T09:43:00Z">
                  <w:rPr>
                    <w:ins w:id="2303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304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305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306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886127840.6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2307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308" w:author="Li" w:date="2016-06-24T09:43:00Z">
                  <w:rPr>
                    <w:ins w:id="2309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310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311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312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19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2313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314" w:author="Li" w:date="2016-06-24T09:43:00Z">
                  <w:rPr>
                    <w:ins w:id="2315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316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2317" w:author="Li" w:date="2016-06-24T09:43:00Z">
              <w:r w:rsidRPr="00B60D6E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2318" w:author="Li" w:date="2016-06-24T09:43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交流110kV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2319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320" w:author="Li" w:date="2016-06-24T09:43:00Z">
                  <w:rPr>
                    <w:ins w:id="2321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322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2323" w:author="Li" w:date="2016-06-24T09:43:00Z">
              <w:r w:rsidRPr="00B60D6E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2324" w:author="Li" w:date="2016-06-24T09:43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批发和零售业</w:t>
              </w:r>
            </w:ins>
          </w:p>
        </w:tc>
      </w:tr>
      <w:tr w:rsidR="00B60D6E" w:rsidRPr="00B60D6E" w:rsidTr="00B60D6E">
        <w:trPr>
          <w:trHeight w:val="285"/>
          <w:ins w:id="2325" w:author="Li" w:date="2016-06-24T09:43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2326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327" w:author="Li" w:date="2016-06-24T09:43:00Z">
                  <w:rPr>
                    <w:ins w:id="2328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329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330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331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35200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2332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333" w:author="Li" w:date="2016-06-24T09:43:00Z">
                  <w:rPr>
                    <w:ins w:id="2334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335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336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337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312449701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2338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339" w:author="Li" w:date="2016-06-24T09:43:00Z">
                  <w:rPr>
                    <w:ins w:id="2340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341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342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343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2344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345" w:author="Li" w:date="2016-06-24T09:43:00Z">
                  <w:rPr>
                    <w:ins w:id="2346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347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2348" w:author="Li" w:date="2016-06-24T09:43:00Z">
              <w:r w:rsidRPr="00B60D6E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2349" w:author="Li" w:date="2016-06-24T09:43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交流110kV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2350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351" w:author="Li" w:date="2016-06-24T09:43:00Z">
                  <w:rPr>
                    <w:ins w:id="2352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353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2354" w:author="Li" w:date="2016-06-24T09:43:00Z">
              <w:r w:rsidRPr="00B60D6E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2355" w:author="Li" w:date="2016-06-24T09:43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建筑业</w:t>
              </w:r>
            </w:ins>
          </w:p>
        </w:tc>
      </w:tr>
      <w:tr w:rsidR="00B60D6E" w:rsidRPr="00B60D6E" w:rsidTr="00B60D6E">
        <w:trPr>
          <w:trHeight w:val="285"/>
          <w:ins w:id="2356" w:author="Li" w:date="2016-06-24T09:43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2357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358" w:author="Li" w:date="2016-06-24T09:43:00Z">
                  <w:rPr>
                    <w:ins w:id="2359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360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361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362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35200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2363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364" w:author="Li" w:date="2016-06-24T09:43:00Z">
                  <w:rPr>
                    <w:ins w:id="2365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366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367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368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640265780.7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2369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370" w:author="Li" w:date="2016-06-24T09:43:00Z">
                  <w:rPr>
                    <w:ins w:id="2371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372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373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374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2375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376" w:author="Li" w:date="2016-06-24T09:43:00Z">
                  <w:rPr>
                    <w:ins w:id="2377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378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2379" w:author="Li" w:date="2016-06-24T09:43:00Z">
              <w:r w:rsidRPr="00B60D6E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2380" w:author="Li" w:date="2016-06-24T09:43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交流110kV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2381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382" w:author="Li" w:date="2016-06-24T09:43:00Z">
                  <w:rPr>
                    <w:ins w:id="2383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384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2385" w:author="Li" w:date="2016-06-24T09:43:00Z">
              <w:r w:rsidRPr="00B60D6E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2386" w:author="Li" w:date="2016-06-24T09:43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制造业</w:t>
              </w:r>
            </w:ins>
          </w:p>
        </w:tc>
      </w:tr>
      <w:tr w:rsidR="00B60D6E" w:rsidRPr="00B60D6E" w:rsidTr="00B60D6E">
        <w:trPr>
          <w:trHeight w:val="285"/>
          <w:ins w:id="2387" w:author="Li" w:date="2016-06-24T09:43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2388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389" w:author="Li" w:date="2016-06-24T09:43:00Z">
                  <w:rPr>
                    <w:ins w:id="2390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391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392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393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1748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2394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395" w:author="Li" w:date="2016-06-24T09:43:00Z">
                  <w:rPr>
                    <w:ins w:id="2396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397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398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399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20139269.1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2400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401" w:author="Li" w:date="2016-06-24T09:43:00Z">
                  <w:rPr>
                    <w:ins w:id="2402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403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404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405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2406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407" w:author="Li" w:date="2016-06-24T09:43:00Z">
                  <w:rPr>
                    <w:ins w:id="2408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409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2410" w:author="Li" w:date="2016-06-24T09:43:00Z">
              <w:r w:rsidRPr="00B60D6E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2411" w:author="Li" w:date="2016-06-24T09:43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交流20kV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2412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413" w:author="Li" w:date="2016-06-24T09:43:00Z">
                  <w:rPr>
                    <w:ins w:id="2414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415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2416" w:author="Li" w:date="2016-06-24T09:43:00Z">
              <w:r w:rsidRPr="00B60D6E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2417" w:author="Li" w:date="2016-06-24T09:43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租赁和商务服务业</w:t>
              </w:r>
            </w:ins>
          </w:p>
        </w:tc>
      </w:tr>
      <w:tr w:rsidR="00B60D6E" w:rsidRPr="00B60D6E" w:rsidTr="00B60D6E">
        <w:trPr>
          <w:trHeight w:val="285"/>
          <w:ins w:id="2418" w:author="Li" w:date="2016-06-24T09:43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2419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420" w:author="Li" w:date="2016-06-24T09:43:00Z">
                  <w:rPr>
                    <w:ins w:id="2421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422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423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424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36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2425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426" w:author="Li" w:date="2016-06-24T09:43:00Z">
                  <w:rPr>
                    <w:ins w:id="2427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428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2429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430" w:author="Li" w:date="2016-06-24T09:43:00Z">
                  <w:rPr>
                    <w:ins w:id="2431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432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433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434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2435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436" w:author="Li" w:date="2016-06-24T09:43:00Z">
                  <w:rPr>
                    <w:ins w:id="2437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438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2439" w:author="Li" w:date="2016-06-24T09:43:00Z">
              <w:r w:rsidRPr="00B60D6E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2440" w:author="Li" w:date="2016-06-24T09:43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交流20kV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2441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442" w:author="Li" w:date="2016-06-24T09:43:00Z">
                  <w:rPr>
                    <w:ins w:id="2443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444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2445" w:author="Li" w:date="2016-06-24T09:43:00Z">
              <w:r w:rsidRPr="00B60D6E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2446" w:author="Li" w:date="2016-06-24T09:43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房地产业</w:t>
              </w:r>
            </w:ins>
          </w:p>
        </w:tc>
      </w:tr>
      <w:tr w:rsidR="00B60D6E" w:rsidRPr="00B60D6E" w:rsidTr="00B60D6E">
        <w:trPr>
          <w:trHeight w:val="285"/>
          <w:ins w:id="2447" w:author="Li" w:date="2016-06-24T09:43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2448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449" w:author="Li" w:date="2016-06-24T09:43:00Z">
                  <w:rPr>
                    <w:ins w:id="2450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451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452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453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8122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2454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455" w:author="Li" w:date="2016-06-24T09:43:00Z">
                  <w:rPr>
                    <w:ins w:id="2456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457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458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459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342891428.6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2460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461" w:author="Li" w:date="2016-06-24T09:43:00Z">
                  <w:rPr>
                    <w:ins w:id="2462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463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464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465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18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2466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467" w:author="Li" w:date="2016-06-24T09:43:00Z">
                  <w:rPr>
                    <w:ins w:id="2468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469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2470" w:author="Li" w:date="2016-06-24T09:43:00Z">
              <w:r w:rsidRPr="00B60D6E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2471" w:author="Li" w:date="2016-06-24T09:43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交流20kV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2472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473" w:author="Li" w:date="2016-06-24T09:43:00Z">
                  <w:rPr>
                    <w:ins w:id="2474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475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2476" w:author="Li" w:date="2016-06-24T09:43:00Z">
              <w:r w:rsidRPr="00B60D6E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2477" w:author="Li" w:date="2016-06-24T09:43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制造业</w:t>
              </w:r>
            </w:ins>
          </w:p>
        </w:tc>
      </w:tr>
      <w:tr w:rsidR="00B60D6E" w:rsidRPr="00B60D6E" w:rsidTr="00B60D6E">
        <w:trPr>
          <w:trHeight w:val="285"/>
          <w:ins w:id="2478" w:author="Li" w:date="2016-06-24T09:43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2479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480" w:author="Li" w:date="2016-06-24T09:43:00Z">
                  <w:rPr>
                    <w:ins w:id="2481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482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483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484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7920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2485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486" w:author="Li" w:date="2016-06-24T09:43:00Z">
                  <w:rPr>
                    <w:ins w:id="2487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488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489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490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84515083.06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2491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492" w:author="Li" w:date="2016-06-24T09:43:00Z">
                  <w:rPr>
                    <w:ins w:id="2493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494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495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496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2497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498" w:author="Li" w:date="2016-06-24T09:43:00Z">
                  <w:rPr>
                    <w:ins w:id="2499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500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2501" w:author="Li" w:date="2016-06-24T09:43:00Z">
              <w:r w:rsidRPr="00B60D6E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2502" w:author="Li" w:date="2016-06-24T09:43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交流220kV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2503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504" w:author="Li" w:date="2016-06-24T09:43:00Z">
                  <w:rPr>
                    <w:ins w:id="2505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506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2507" w:author="Li" w:date="2016-06-24T09:43:00Z">
              <w:r w:rsidRPr="00B60D6E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2508" w:author="Li" w:date="2016-06-24T09:43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电力、热力、燃气及水生产和供应业</w:t>
              </w:r>
            </w:ins>
          </w:p>
        </w:tc>
      </w:tr>
      <w:tr w:rsidR="00B60D6E" w:rsidRPr="00B60D6E" w:rsidTr="00B60D6E">
        <w:trPr>
          <w:trHeight w:val="285"/>
          <w:ins w:id="2509" w:author="Li" w:date="2016-06-24T09:43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2510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511" w:author="Li" w:date="2016-06-24T09:43:00Z">
                  <w:rPr>
                    <w:ins w:id="2512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513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514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515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71280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2516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517" w:author="Li" w:date="2016-06-24T09:43:00Z">
                  <w:rPr>
                    <w:ins w:id="2518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519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520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521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281716943.5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2522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523" w:author="Li" w:date="2016-06-24T09:43:00Z">
                  <w:rPr>
                    <w:ins w:id="2524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525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526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527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4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2528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529" w:author="Li" w:date="2016-06-24T09:43:00Z">
                  <w:rPr>
                    <w:ins w:id="2530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531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2532" w:author="Li" w:date="2016-06-24T09:43:00Z">
              <w:r w:rsidRPr="00B60D6E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2533" w:author="Li" w:date="2016-06-24T09:43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交流220kV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2534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535" w:author="Li" w:date="2016-06-24T09:43:00Z">
                  <w:rPr>
                    <w:ins w:id="2536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537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2538" w:author="Li" w:date="2016-06-24T09:43:00Z">
              <w:r w:rsidRPr="00B60D6E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2539" w:author="Li" w:date="2016-06-24T09:43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批发和零售业</w:t>
              </w:r>
            </w:ins>
          </w:p>
        </w:tc>
      </w:tr>
      <w:tr w:rsidR="00B60D6E" w:rsidRPr="00B60D6E" w:rsidTr="00B60D6E">
        <w:trPr>
          <w:trHeight w:val="285"/>
          <w:ins w:id="2540" w:author="Li" w:date="2016-06-24T09:43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2541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542" w:author="Li" w:date="2016-06-24T09:43:00Z">
                  <w:rPr>
                    <w:ins w:id="2543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544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545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546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132000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2547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548" w:author="Li" w:date="2016-06-24T09:43:00Z">
                  <w:rPr>
                    <w:ins w:id="2549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550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551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552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1728717608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2553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554" w:author="Li" w:date="2016-06-24T09:43:00Z">
                  <w:rPr>
                    <w:ins w:id="2555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556" w:author="Li" w:date="2016-06-24T09:4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2557" w:author="Li" w:date="2016-06-24T09:43:00Z">
              <w:r w:rsidRPr="00B60D6E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558" w:author="Li" w:date="2016-06-24T09:4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2559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560" w:author="Li" w:date="2016-06-24T09:43:00Z">
                  <w:rPr>
                    <w:ins w:id="2561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562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2563" w:author="Li" w:date="2016-06-24T09:43:00Z">
              <w:r w:rsidRPr="00B60D6E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2564" w:author="Li" w:date="2016-06-24T09:43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交流220kV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60D6E" w:rsidRPr="00B60D6E" w:rsidRDefault="00B60D6E">
            <w:pPr>
              <w:widowControl/>
              <w:jc w:val="left"/>
              <w:rPr>
                <w:ins w:id="2565" w:author="Li" w:date="2016-06-24T09:4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566" w:author="Li" w:date="2016-06-24T09:43:00Z">
                  <w:rPr>
                    <w:ins w:id="2567" w:author="Li" w:date="2016-06-24T09:4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2568" w:author="Li" w:date="2016-06-24T09:4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2569" w:author="Li" w:date="2016-06-24T09:43:00Z">
              <w:r w:rsidRPr="00B60D6E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2570" w:author="Li" w:date="2016-06-24T09:43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制造业</w:t>
              </w:r>
            </w:ins>
          </w:p>
        </w:tc>
      </w:tr>
    </w:tbl>
    <w:p w:rsidR="00B60D6E" w:rsidRDefault="00B60D6E" w:rsidP="00A9187E">
      <w:pPr>
        <w:widowControl/>
        <w:spacing w:line="330" w:lineRule="atLeast"/>
        <w:jc w:val="left"/>
        <w:rPr>
          <w:ins w:id="2571" w:author="Li" w:date="2016-06-24T09:43:00Z"/>
          <w:sz w:val="24"/>
          <w:szCs w:val="24"/>
        </w:rPr>
      </w:pPr>
    </w:p>
    <w:p w:rsidR="00B60D6E" w:rsidRPr="00362E9A" w:rsidRDefault="00B60D6E" w:rsidP="00A9187E">
      <w:pPr>
        <w:widowControl/>
        <w:spacing w:line="330" w:lineRule="atLeast"/>
        <w:jc w:val="left"/>
        <w:rPr>
          <w:sz w:val="24"/>
          <w:szCs w:val="24"/>
        </w:rPr>
      </w:pPr>
    </w:p>
    <w:p w:rsidR="006A549A" w:rsidRPr="006A549A" w:rsidRDefault="00D30D76" w:rsidP="00C4392C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D76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4. 计算全市的总</w:t>
      </w:r>
      <w:proofErr w:type="gramStart"/>
      <w:r w:rsidRPr="00D30D76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力率罚款</w:t>
      </w:r>
      <w:proofErr w:type="gramEnd"/>
      <w:r w:rsidRPr="00D30D76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数、用户数、容量数</w:t>
      </w:r>
    </w:p>
    <w:tbl>
      <w:tblPr>
        <w:tblW w:w="442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7"/>
        <w:gridCol w:w="936"/>
        <w:gridCol w:w="1432"/>
        <w:gridCol w:w="1165"/>
      </w:tblGrid>
      <w:tr w:rsidR="00907FAD" w:rsidRPr="006A549A" w:rsidTr="00907FAD">
        <w:trPr>
          <w:trHeight w:val="285"/>
        </w:trPr>
        <w:tc>
          <w:tcPr>
            <w:tcW w:w="88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7FAD" w:rsidRPr="006A549A" w:rsidRDefault="00907FAD" w:rsidP="006A549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A549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用户数</w:t>
            </w:r>
          </w:p>
        </w:tc>
        <w:tc>
          <w:tcPr>
            <w:tcW w:w="936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7FAD" w:rsidRPr="006A549A" w:rsidRDefault="00907FAD" w:rsidP="006A549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A549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容量数</w:t>
            </w:r>
          </w:p>
        </w:tc>
        <w:tc>
          <w:tcPr>
            <w:tcW w:w="143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7FAD" w:rsidRPr="006A549A" w:rsidRDefault="00907FAD" w:rsidP="006A549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proofErr w:type="gramStart"/>
            <w:r w:rsidRPr="006A549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总年电量</w:t>
            </w:r>
            <w:proofErr w:type="gramEnd"/>
          </w:p>
        </w:tc>
        <w:tc>
          <w:tcPr>
            <w:tcW w:w="116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7FAD" w:rsidRPr="006A549A" w:rsidRDefault="00907FAD" w:rsidP="006A549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A549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罚款数</w:t>
            </w:r>
          </w:p>
        </w:tc>
      </w:tr>
      <w:tr w:rsidR="00907FAD" w:rsidRPr="006A549A" w:rsidTr="00907FAD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7FAD" w:rsidRPr="006A549A" w:rsidRDefault="00907FAD" w:rsidP="006A549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A549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12747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7FAD" w:rsidRPr="006A549A" w:rsidRDefault="00907FAD" w:rsidP="006A549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A549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5309638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7FAD" w:rsidRPr="006A549A" w:rsidRDefault="00907FAD" w:rsidP="006A549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A549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7314018058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07FAD" w:rsidRPr="006A549A" w:rsidRDefault="00907FAD" w:rsidP="006A549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A549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45772559</w:t>
            </w:r>
          </w:p>
        </w:tc>
      </w:tr>
    </w:tbl>
    <w:p w:rsidR="006A549A" w:rsidRDefault="006A549A" w:rsidP="00D30D76">
      <w:pPr>
        <w:widowControl/>
        <w:spacing w:line="330" w:lineRule="atLeast"/>
        <w:ind w:left="360" w:hanging="360"/>
        <w:jc w:val="left"/>
        <w:rPr>
          <w:rFonts w:ascii="Helvetica" w:eastAsia="宋体" w:hAnsi="Helvetica" w:cs="宋体"/>
          <w:color w:val="000000"/>
          <w:kern w:val="0"/>
          <w:sz w:val="23"/>
          <w:szCs w:val="23"/>
        </w:rPr>
      </w:pPr>
    </w:p>
    <w:p w:rsidR="00C4392C" w:rsidRPr="00C4392C" w:rsidRDefault="00C4392C" w:rsidP="00C4392C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4392C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增加用电分类</w:t>
      </w:r>
    </w:p>
    <w:tbl>
      <w:tblPr>
        <w:tblW w:w="628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540"/>
        <w:gridCol w:w="1340"/>
        <w:gridCol w:w="1480"/>
      </w:tblGrid>
      <w:tr w:rsidR="00C4392C" w:rsidRPr="00C4392C" w:rsidTr="00C4392C">
        <w:trPr>
          <w:trHeight w:val="285"/>
        </w:trPr>
        <w:tc>
          <w:tcPr>
            <w:tcW w:w="9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392C" w:rsidRPr="00C4392C" w:rsidRDefault="00C4392C" w:rsidP="00C4392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4392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用户数</w:t>
            </w:r>
          </w:p>
        </w:tc>
        <w:tc>
          <w:tcPr>
            <w:tcW w:w="9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392C" w:rsidRPr="00C4392C" w:rsidRDefault="00C4392C" w:rsidP="00C4392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4392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容量数</w:t>
            </w:r>
          </w:p>
        </w:tc>
        <w:tc>
          <w:tcPr>
            <w:tcW w:w="15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392C" w:rsidRPr="00C4392C" w:rsidRDefault="00C4392C" w:rsidP="00C4392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proofErr w:type="gramStart"/>
            <w:r w:rsidRPr="00C4392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总年电量</w:t>
            </w:r>
            <w:proofErr w:type="gramEnd"/>
          </w:p>
        </w:tc>
        <w:tc>
          <w:tcPr>
            <w:tcW w:w="13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392C" w:rsidRPr="00C4392C" w:rsidRDefault="00C4392C" w:rsidP="00C4392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4392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罚款数</w:t>
            </w:r>
          </w:p>
        </w:tc>
        <w:tc>
          <w:tcPr>
            <w:tcW w:w="14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392C" w:rsidRPr="00C4392C" w:rsidRDefault="00C4392C" w:rsidP="00C4392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4392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用电分类</w:t>
            </w:r>
          </w:p>
        </w:tc>
      </w:tr>
      <w:tr w:rsidR="00C4392C" w:rsidRPr="00C4392C" w:rsidTr="00C4392C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392C" w:rsidRPr="00C4392C" w:rsidRDefault="00C4392C" w:rsidP="00C4392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4392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4496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392C" w:rsidRPr="00C4392C" w:rsidRDefault="00C4392C" w:rsidP="00C4392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4392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3135134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392C" w:rsidRPr="00C4392C" w:rsidRDefault="00C4392C" w:rsidP="00C4392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4392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4619351081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392C" w:rsidRPr="00C4392C" w:rsidRDefault="00C4392C" w:rsidP="00C4392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4392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31526799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392C" w:rsidRPr="00C4392C" w:rsidRDefault="00C4392C" w:rsidP="00C4392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4392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大工业用电 </w:t>
            </w:r>
          </w:p>
        </w:tc>
      </w:tr>
      <w:tr w:rsidR="00C4392C" w:rsidRPr="00C4392C" w:rsidTr="00C4392C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392C" w:rsidRPr="00C4392C" w:rsidRDefault="00C4392C" w:rsidP="00C4392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4392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lastRenderedPageBreak/>
              <w:t>1969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392C" w:rsidRPr="00C4392C" w:rsidRDefault="00C4392C" w:rsidP="00C4392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4392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1586645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392C" w:rsidRPr="00C4392C" w:rsidRDefault="00C4392C" w:rsidP="00C4392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4392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1260713502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392C" w:rsidRPr="00C4392C" w:rsidRDefault="00C4392C" w:rsidP="00C4392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4392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8515919.06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392C" w:rsidRPr="00C4392C" w:rsidRDefault="00C4392C" w:rsidP="00C4392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4392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商业 </w:t>
            </w:r>
          </w:p>
        </w:tc>
      </w:tr>
      <w:tr w:rsidR="00C4392C" w:rsidRPr="00C4392C" w:rsidTr="00C4392C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392C" w:rsidRPr="00C4392C" w:rsidRDefault="00C4392C" w:rsidP="00C4392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4392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5633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392C" w:rsidRPr="00C4392C" w:rsidRDefault="00C4392C" w:rsidP="00C4392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4392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429493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392C" w:rsidRPr="00C4392C" w:rsidRDefault="00C4392C" w:rsidP="00C4392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4392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746569370.8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392C" w:rsidRPr="00C4392C" w:rsidRDefault="00C4392C" w:rsidP="00C4392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4392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3605912.44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392C" w:rsidRPr="00C4392C" w:rsidRDefault="00C4392C" w:rsidP="00C4392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4392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未知 </w:t>
            </w:r>
          </w:p>
        </w:tc>
      </w:tr>
      <w:tr w:rsidR="00C4392C" w:rsidRPr="00C4392C" w:rsidTr="00C4392C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392C" w:rsidRPr="00C4392C" w:rsidRDefault="00C4392C" w:rsidP="00C4392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4392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649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392C" w:rsidRPr="00C4392C" w:rsidRDefault="00C4392C" w:rsidP="00C4392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4392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158366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392C" w:rsidRPr="00C4392C" w:rsidRDefault="00C4392C" w:rsidP="00C4392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4392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687384103.7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392C" w:rsidRPr="00C4392C" w:rsidRDefault="00C4392C" w:rsidP="00C4392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4392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2123774.3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4392C" w:rsidRPr="00C4392C" w:rsidRDefault="00C4392C" w:rsidP="00C4392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4392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居民生活 </w:t>
            </w:r>
          </w:p>
        </w:tc>
      </w:tr>
    </w:tbl>
    <w:p w:rsidR="00C4392C" w:rsidRDefault="00C4392C" w:rsidP="00D30D76">
      <w:pPr>
        <w:widowControl/>
        <w:spacing w:line="330" w:lineRule="atLeast"/>
        <w:ind w:left="360" w:hanging="360"/>
        <w:jc w:val="left"/>
        <w:rPr>
          <w:rFonts w:ascii="Helvetica" w:eastAsia="宋体" w:hAnsi="Helvetica" w:cs="宋体"/>
          <w:color w:val="000000"/>
          <w:kern w:val="0"/>
          <w:sz w:val="23"/>
          <w:szCs w:val="23"/>
        </w:rPr>
      </w:pPr>
    </w:p>
    <w:p w:rsidR="001A0BFB" w:rsidRPr="001A0BFB" w:rsidRDefault="001A0BFB" w:rsidP="001A0B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92C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增加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行业</w:t>
      </w:r>
      <w:r w:rsidRPr="00C4392C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分类</w:t>
      </w:r>
    </w:p>
    <w:tbl>
      <w:tblPr>
        <w:tblW w:w="832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540"/>
        <w:gridCol w:w="1340"/>
        <w:gridCol w:w="3520"/>
      </w:tblGrid>
      <w:tr w:rsidR="001A0BFB" w:rsidRPr="001A0BFB" w:rsidTr="001A0BFB">
        <w:trPr>
          <w:trHeight w:val="285"/>
        </w:trPr>
        <w:tc>
          <w:tcPr>
            <w:tcW w:w="9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用户数</w:t>
            </w:r>
          </w:p>
        </w:tc>
        <w:tc>
          <w:tcPr>
            <w:tcW w:w="9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spacing w:before="120" w:after="120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容量数</w:t>
            </w:r>
          </w:p>
        </w:tc>
        <w:tc>
          <w:tcPr>
            <w:tcW w:w="15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spacing w:before="120" w:after="120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proofErr w:type="gramStart"/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总年电量</w:t>
            </w:r>
            <w:proofErr w:type="gramEnd"/>
          </w:p>
        </w:tc>
        <w:tc>
          <w:tcPr>
            <w:tcW w:w="13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spacing w:before="120" w:after="120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罚款数</w:t>
            </w:r>
          </w:p>
        </w:tc>
        <w:tc>
          <w:tcPr>
            <w:tcW w:w="352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spacing w:before="120" w:after="120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行业分类</w:t>
            </w:r>
          </w:p>
        </w:tc>
      </w:tr>
      <w:tr w:rsidR="001A0BFB" w:rsidRPr="001A0BFB" w:rsidTr="001A0BFB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8327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2435874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3762581784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21452704.6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制造业</w:t>
            </w:r>
          </w:p>
        </w:tc>
      </w:tr>
      <w:tr w:rsidR="001A0BFB" w:rsidRPr="001A0BFB" w:rsidTr="001A0BFB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247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959377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1103063158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8409058.48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批发和零售业</w:t>
            </w:r>
          </w:p>
        </w:tc>
      </w:tr>
      <w:tr w:rsidR="001A0BFB" w:rsidRPr="001A0BFB" w:rsidTr="001A0BFB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440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81686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604058081.6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1786042.59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未知</w:t>
            </w:r>
          </w:p>
        </w:tc>
      </w:tr>
      <w:tr w:rsidR="001A0BFB" w:rsidRPr="001A0BFB" w:rsidTr="001A0BFB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564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328898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478774220.2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5437956.46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建筑业</w:t>
            </w:r>
          </w:p>
        </w:tc>
      </w:tr>
      <w:tr w:rsidR="001A0BFB" w:rsidRPr="001A0BFB" w:rsidTr="001A0BFB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618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438230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323199006.9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1678750.68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租赁和商务服务业</w:t>
            </w:r>
          </w:p>
        </w:tc>
      </w:tr>
      <w:tr w:rsidR="001A0BFB" w:rsidRPr="001A0BFB" w:rsidTr="001A0BFB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494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255740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320721265.5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1440412.08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住宿和餐饮业</w:t>
            </w:r>
          </w:p>
        </w:tc>
      </w:tr>
      <w:tr w:rsidR="001A0BFB" w:rsidRPr="001A0BFB" w:rsidTr="001A0BFB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198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175597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179335098.4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688746.78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房地产业</w:t>
            </w:r>
          </w:p>
        </w:tc>
      </w:tr>
      <w:tr w:rsidR="001A0BFB" w:rsidRPr="001A0BFB" w:rsidTr="001A0BFB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848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187849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133742907.2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1576820.56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水利、环境和公共设施管理业</w:t>
            </w:r>
          </w:p>
        </w:tc>
      </w:tr>
      <w:tr w:rsidR="001A0BFB" w:rsidRPr="001A0BFB" w:rsidTr="001A0BFB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192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71998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70716627.96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280587.38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公共管理、社会保障和社会组织</w:t>
            </w:r>
          </w:p>
        </w:tc>
      </w:tr>
      <w:tr w:rsidR="001A0BFB" w:rsidRPr="001A0BFB" w:rsidTr="001A0BFB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155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48741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68377358.67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145493.56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信息传输、软件和信息技术服务业</w:t>
            </w:r>
          </w:p>
        </w:tc>
      </w:tr>
      <w:tr w:rsidR="001A0BFB" w:rsidRPr="001A0BFB" w:rsidTr="001A0BFB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131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62835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66041901.9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501548.57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电力、热力、燃气及水生产和供应业</w:t>
            </w:r>
          </w:p>
        </w:tc>
      </w:tr>
      <w:tr w:rsidR="001A0BFB" w:rsidRPr="001A0BFB" w:rsidTr="001A0BFB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142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70999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58712110.13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399032.74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教育</w:t>
            </w:r>
          </w:p>
        </w:tc>
      </w:tr>
      <w:tr w:rsidR="001A0BFB" w:rsidRPr="001A0BFB" w:rsidTr="001A0BFB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lastRenderedPageBreak/>
              <w:t>36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97385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39506552.32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179758.41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交通运输、仓储和邮政业</w:t>
            </w:r>
          </w:p>
        </w:tc>
      </w:tr>
      <w:tr w:rsidR="001A0BFB" w:rsidRPr="001A0BFB" w:rsidTr="001A0BFB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74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25355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31574998.04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81880.13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卫生和社会工作</w:t>
            </w:r>
          </w:p>
        </w:tc>
      </w:tr>
      <w:tr w:rsidR="001A0BFB" w:rsidRPr="001A0BFB" w:rsidTr="001A0BFB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21935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24544414.07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1334851.25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科学研究和技术服务业</w:t>
            </w:r>
          </w:p>
        </w:tc>
      </w:tr>
      <w:tr w:rsidR="001A0BFB" w:rsidRPr="001A0BFB" w:rsidTr="001A0BFB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73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18253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21177256.35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126470.1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金融业</w:t>
            </w:r>
          </w:p>
        </w:tc>
      </w:tr>
      <w:tr w:rsidR="001A0BFB" w:rsidRPr="001A0BFB" w:rsidTr="001A0BFB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157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19121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19633109.97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149694.26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农、林、牧、渔业</w:t>
            </w:r>
          </w:p>
        </w:tc>
      </w:tr>
      <w:tr w:rsidR="001A0BFB" w:rsidRPr="001A0BFB" w:rsidTr="001A0BFB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9765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8258206.26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102596.18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A0BFB" w:rsidRPr="001A0BFB" w:rsidRDefault="001A0BFB" w:rsidP="001A0B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A0B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采矿业</w:t>
            </w:r>
          </w:p>
        </w:tc>
      </w:tr>
    </w:tbl>
    <w:p w:rsidR="001A0BFB" w:rsidRPr="00D30D76" w:rsidRDefault="001A0BFB" w:rsidP="00D30D76">
      <w:pPr>
        <w:widowControl/>
        <w:spacing w:line="330" w:lineRule="atLeast"/>
        <w:ind w:left="360" w:hanging="360"/>
        <w:jc w:val="left"/>
        <w:rPr>
          <w:rFonts w:ascii="Helvetica" w:eastAsia="宋体" w:hAnsi="Helvetica" w:cs="宋体"/>
          <w:color w:val="000000"/>
          <w:kern w:val="0"/>
          <w:sz w:val="23"/>
          <w:szCs w:val="23"/>
        </w:rPr>
      </w:pPr>
    </w:p>
    <w:p w:rsidR="00AF585A" w:rsidRPr="00AF585A" w:rsidRDefault="00D30D76" w:rsidP="00C4392C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D76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5.统计有力</w:t>
      </w:r>
      <w:proofErr w:type="gramStart"/>
      <w:r w:rsidRPr="00D30D76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率治理</w:t>
      </w:r>
      <w:proofErr w:type="gramEnd"/>
      <w:r w:rsidRPr="00D30D76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价值的罚款总额和用户数、容量数</w:t>
      </w:r>
      <w:r w:rsidRPr="00D30D76">
        <w:rPr>
          <w:rFonts w:ascii="宋体" w:eastAsia="宋体" w:hAnsi="宋体" w:cs="宋体"/>
          <w:b/>
          <w:color w:val="333333"/>
          <w:kern w:val="0"/>
          <w:sz w:val="18"/>
          <w:szCs w:val="18"/>
        </w:rPr>
        <w:t> </w:t>
      </w:r>
    </w:p>
    <w:tbl>
      <w:tblPr>
        <w:tblW w:w="452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"/>
        <w:gridCol w:w="936"/>
        <w:gridCol w:w="1433"/>
        <w:gridCol w:w="1287"/>
      </w:tblGrid>
      <w:tr w:rsidR="007944DA" w:rsidRPr="00AF585A" w:rsidTr="007944DA">
        <w:trPr>
          <w:trHeight w:val="285"/>
        </w:trPr>
        <w:tc>
          <w:tcPr>
            <w:tcW w:w="86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4DA" w:rsidRPr="00AF585A" w:rsidRDefault="007944DA" w:rsidP="00AF585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F585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用户数</w:t>
            </w:r>
          </w:p>
        </w:tc>
        <w:tc>
          <w:tcPr>
            <w:tcW w:w="936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4DA" w:rsidRPr="00AF585A" w:rsidRDefault="007944DA" w:rsidP="00AF585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F585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容量数</w:t>
            </w:r>
          </w:p>
        </w:tc>
        <w:tc>
          <w:tcPr>
            <w:tcW w:w="143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4DA" w:rsidRPr="00AF585A" w:rsidRDefault="007944DA" w:rsidP="00AF585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proofErr w:type="gramStart"/>
            <w:r w:rsidRPr="00AF585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总年电量</w:t>
            </w:r>
            <w:proofErr w:type="gramEnd"/>
          </w:p>
        </w:tc>
        <w:tc>
          <w:tcPr>
            <w:tcW w:w="128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4DA" w:rsidRPr="00AF585A" w:rsidRDefault="007944DA" w:rsidP="00AF585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F585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罚款数</w:t>
            </w:r>
          </w:p>
        </w:tc>
      </w:tr>
      <w:tr w:rsidR="007944DA" w:rsidRPr="00AF585A" w:rsidTr="007944DA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4DA" w:rsidRPr="00AF585A" w:rsidRDefault="007944DA" w:rsidP="00AF585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F585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2407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4DA" w:rsidRPr="00AF585A" w:rsidRDefault="007944DA" w:rsidP="00AF585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F585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2497888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4DA" w:rsidRPr="00AF585A" w:rsidRDefault="007944DA" w:rsidP="00AF585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F585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3353740739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944DA" w:rsidRPr="00AF585A" w:rsidRDefault="007944DA" w:rsidP="00AF585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F585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28886620.9</w:t>
            </w:r>
          </w:p>
        </w:tc>
      </w:tr>
    </w:tbl>
    <w:p w:rsidR="008B779E" w:rsidRDefault="008B779E" w:rsidP="00A9187E">
      <w:pPr>
        <w:widowControl/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732E5" w:rsidRPr="007732E5" w:rsidRDefault="007732E5" w:rsidP="007732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92C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增加用电分类</w:t>
      </w:r>
    </w:p>
    <w:tbl>
      <w:tblPr>
        <w:tblW w:w="618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540"/>
        <w:gridCol w:w="1240"/>
        <w:gridCol w:w="1480"/>
      </w:tblGrid>
      <w:tr w:rsidR="007732E5" w:rsidRPr="007732E5" w:rsidTr="007732E5">
        <w:trPr>
          <w:trHeight w:val="285"/>
        </w:trPr>
        <w:tc>
          <w:tcPr>
            <w:tcW w:w="9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732E5" w:rsidRPr="007732E5" w:rsidRDefault="007732E5" w:rsidP="007732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732E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用户数</w:t>
            </w:r>
          </w:p>
        </w:tc>
        <w:tc>
          <w:tcPr>
            <w:tcW w:w="9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732E5" w:rsidRPr="007732E5" w:rsidRDefault="007732E5" w:rsidP="007732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732E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容量数</w:t>
            </w:r>
          </w:p>
        </w:tc>
        <w:tc>
          <w:tcPr>
            <w:tcW w:w="15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732E5" w:rsidRPr="007732E5" w:rsidRDefault="007732E5" w:rsidP="007732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proofErr w:type="gramStart"/>
            <w:r w:rsidRPr="007732E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总年电量</w:t>
            </w:r>
            <w:proofErr w:type="gramEnd"/>
          </w:p>
        </w:tc>
        <w:tc>
          <w:tcPr>
            <w:tcW w:w="12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732E5" w:rsidRPr="007732E5" w:rsidRDefault="007732E5" w:rsidP="007732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732E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罚款数</w:t>
            </w:r>
          </w:p>
        </w:tc>
        <w:tc>
          <w:tcPr>
            <w:tcW w:w="14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732E5" w:rsidRPr="007732E5" w:rsidRDefault="007732E5" w:rsidP="007732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732E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用电分类</w:t>
            </w:r>
          </w:p>
        </w:tc>
      </w:tr>
      <w:tr w:rsidR="007732E5" w:rsidRPr="007732E5" w:rsidTr="007732E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732E5" w:rsidRPr="007732E5" w:rsidRDefault="007732E5" w:rsidP="007732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732E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1289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732E5" w:rsidRPr="007732E5" w:rsidRDefault="007732E5" w:rsidP="007732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732E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1406879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732E5" w:rsidRPr="007732E5" w:rsidRDefault="007732E5" w:rsidP="007732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732E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1930425194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732E5" w:rsidRPr="007732E5" w:rsidRDefault="007732E5" w:rsidP="007732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732E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18008845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732E5" w:rsidRPr="007732E5" w:rsidRDefault="007732E5" w:rsidP="007732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732E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大工业用电 </w:t>
            </w:r>
          </w:p>
        </w:tc>
      </w:tr>
      <w:tr w:rsidR="007732E5" w:rsidRPr="007732E5" w:rsidTr="007732E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732E5" w:rsidRPr="007732E5" w:rsidRDefault="007732E5" w:rsidP="007732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732E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678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732E5" w:rsidRPr="007732E5" w:rsidRDefault="007732E5" w:rsidP="007732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732E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1009116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732E5" w:rsidRPr="007732E5" w:rsidRDefault="007732E5" w:rsidP="007732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732E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740607651.6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732E5" w:rsidRPr="007732E5" w:rsidRDefault="007732E5" w:rsidP="007732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732E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7612784.3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732E5" w:rsidRPr="007732E5" w:rsidRDefault="007732E5" w:rsidP="007732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732E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商业 </w:t>
            </w:r>
          </w:p>
        </w:tc>
      </w:tr>
      <w:tr w:rsidR="007732E5" w:rsidRPr="007732E5" w:rsidTr="007732E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732E5" w:rsidRPr="007732E5" w:rsidRDefault="007732E5" w:rsidP="007732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732E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732E5" w:rsidRPr="007732E5" w:rsidRDefault="007732E5" w:rsidP="007732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732E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50747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732E5" w:rsidRPr="007732E5" w:rsidRDefault="007732E5" w:rsidP="007732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732E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593382318.9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732E5" w:rsidRPr="007732E5" w:rsidRDefault="007732E5" w:rsidP="007732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732E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1892113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732E5" w:rsidRPr="007732E5" w:rsidRDefault="007732E5" w:rsidP="007732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732E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居民生活 </w:t>
            </w:r>
          </w:p>
        </w:tc>
      </w:tr>
      <w:tr w:rsidR="007732E5" w:rsidRPr="007732E5" w:rsidTr="007732E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732E5" w:rsidRPr="007732E5" w:rsidRDefault="007732E5" w:rsidP="007732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732E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373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732E5" w:rsidRPr="007732E5" w:rsidRDefault="007732E5" w:rsidP="007732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732E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31146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732E5" w:rsidRPr="007732E5" w:rsidRDefault="007732E5" w:rsidP="007732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732E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89325574.39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732E5" w:rsidRPr="007732E5" w:rsidRDefault="007732E5" w:rsidP="007732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732E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1372754.6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732E5" w:rsidRPr="007732E5" w:rsidRDefault="007732E5" w:rsidP="007732E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732E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未知 </w:t>
            </w:r>
          </w:p>
        </w:tc>
      </w:tr>
    </w:tbl>
    <w:p w:rsidR="007732E5" w:rsidRDefault="007732E5" w:rsidP="00A9187E">
      <w:pPr>
        <w:widowControl/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E4C11" w:rsidRPr="005E4C11" w:rsidRDefault="005E4C11" w:rsidP="005E4C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增加行业</w:t>
      </w:r>
      <w:r w:rsidRPr="00C4392C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分类</w:t>
      </w:r>
    </w:p>
    <w:tbl>
      <w:tblPr>
        <w:tblW w:w="832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540"/>
        <w:gridCol w:w="1340"/>
        <w:gridCol w:w="3520"/>
      </w:tblGrid>
      <w:tr w:rsidR="005E4C11" w:rsidRPr="005E4C11" w:rsidTr="005E4C11">
        <w:trPr>
          <w:trHeight w:val="285"/>
        </w:trPr>
        <w:tc>
          <w:tcPr>
            <w:tcW w:w="9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用户数</w:t>
            </w:r>
          </w:p>
        </w:tc>
        <w:tc>
          <w:tcPr>
            <w:tcW w:w="9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容量数</w:t>
            </w:r>
          </w:p>
        </w:tc>
        <w:tc>
          <w:tcPr>
            <w:tcW w:w="15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proofErr w:type="gramStart"/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总年电量</w:t>
            </w:r>
            <w:proofErr w:type="gramEnd"/>
          </w:p>
        </w:tc>
        <w:tc>
          <w:tcPr>
            <w:tcW w:w="13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罚款数</w:t>
            </w:r>
          </w:p>
        </w:tc>
        <w:tc>
          <w:tcPr>
            <w:tcW w:w="352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行业分类</w:t>
            </w:r>
          </w:p>
        </w:tc>
      </w:tr>
      <w:tr w:rsidR="005E4C11" w:rsidRPr="005E4C11" w:rsidTr="005E4C11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lastRenderedPageBreak/>
              <w:t>1422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1178766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1771852488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17471860.6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制造业</w:t>
            </w:r>
          </w:p>
        </w:tc>
      </w:tr>
      <w:tr w:rsidR="005E4C11" w:rsidRPr="005E4C11" w:rsidTr="005E4C11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19752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549567476.4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1651284.91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未知</w:t>
            </w:r>
          </w:p>
        </w:tc>
      </w:tr>
      <w:tr w:rsidR="005E4C11" w:rsidRPr="005E4C11" w:rsidTr="005E4C11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248272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196552281.7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1215520.14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批发和零售业</w:t>
            </w:r>
          </w:p>
        </w:tc>
      </w:tr>
      <w:tr w:rsidR="005E4C11" w:rsidRPr="005E4C11" w:rsidTr="005E4C11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98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168768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186358086.3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1253948.66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住宿和餐饮业</w:t>
            </w:r>
          </w:p>
        </w:tc>
      </w:tr>
      <w:tr w:rsidR="005E4C11" w:rsidRPr="005E4C11" w:rsidTr="005E4C11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127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306665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162355686.4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1412983.32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租赁和商务服务业</w:t>
            </w:r>
          </w:p>
        </w:tc>
      </w:tr>
      <w:tr w:rsidR="005E4C11" w:rsidRPr="005E4C11" w:rsidTr="005E4C11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100240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119852515.6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602475.22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房地产业</w:t>
            </w:r>
          </w:p>
        </w:tc>
      </w:tr>
      <w:tr w:rsidR="005E4C11" w:rsidRPr="005E4C11" w:rsidTr="005E4C11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210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95719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77495034.41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1263948.7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水利、环境和公共设施管理业</w:t>
            </w:r>
          </w:p>
        </w:tc>
      </w:tr>
      <w:tr w:rsidR="005E4C11" w:rsidRPr="005E4C11" w:rsidTr="005E4C11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173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113900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65374046.43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1086809.75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建筑业</w:t>
            </w:r>
          </w:p>
        </w:tc>
      </w:tr>
      <w:tr w:rsidR="005E4C11" w:rsidRPr="005E4C11" w:rsidTr="005E4C11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47715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47440201.97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459936.31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电力、热力、燃气及水生产和供应业</w:t>
            </w:r>
          </w:p>
        </w:tc>
      </w:tr>
      <w:tr w:rsidR="005E4C11" w:rsidRPr="005E4C11" w:rsidTr="005E4C11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34010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39351025.9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207357.37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公共管理、社会保障和社会组织</w:t>
            </w:r>
          </w:p>
        </w:tc>
      </w:tr>
      <w:tr w:rsidR="005E4C11" w:rsidRPr="005E4C11" w:rsidTr="005E4C11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89730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33235032.56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165092.29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交通运输、仓储和邮政业</w:t>
            </w:r>
          </w:p>
        </w:tc>
      </w:tr>
      <w:tr w:rsidR="005E4C11" w:rsidRPr="005E4C11" w:rsidTr="005E4C11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32000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24994520.93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342116.76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教育</w:t>
            </w:r>
          </w:p>
        </w:tc>
      </w:tr>
      <w:tr w:rsidR="005E4C11" w:rsidRPr="005E4C11" w:rsidTr="005E4C11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19240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21806288.37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89154.9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信息传输、软件和信息技术服务业</w:t>
            </w:r>
          </w:p>
        </w:tc>
      </w:tr>
      <w:tr w:rsidR="005E4C11" w:rsidRPr="005E4C11" w:rsidTr="005E4C11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17435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21264390.7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1326812.86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科学研究和技术服务业</w:t>
            </w:r>
          </w:p>
        </w:tc>
      </w:tr>
      <w:tr w:rsidR="005E4C11" w:rsidRPr="005E4C11" w:rsidTr="005E4C11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11765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20365690.36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57870.27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卫生和社会工作</w:t>
            </w:r>
          </w:p>
        </w:tc>
      </w:tr>
      <w:tr w:rsidR="005E4C11" w:rsidRPr="005E4C11" w:rsidTr="005E4C11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5106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7161372.76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97428.46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金融业</w:t>
            </w:r>
          </w:p>
        </w:tc>
      </w:tr>
      <w:tr w:rsidR="005E4C11" w:rsidRPr="005E4C11" w:rsidTr="005E4C11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4090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4442862.46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92261.02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采矿业</w:t>
            </w:r>
          </w:p>
        </w:tc>
      </w:tr>
      <w:tr w:rsidR="005E4C11" w:rsidRPr="005E4C11" w:rsidTr="005E4C11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4715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4271736.88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89635.02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E4C11" w:rsidRPr="005E4C11" w:rsidRDefault="005E4C11" w:rsidP="005E4C1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E4C11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农、林、牧、渔业</w:t>
            </w:r>
          </w:p>
        </w:tc>
      </w:tr>
    </w:tbl>
    <w:p w:rsidR="005E4C11" w:rsidRDefault="005E4C11" w:rsidP="00A9187E">
      <w:pPr>
        <w:widowControl/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E4C11" w:rsidRDefault="005E4C11" w:rsidP="00A9187E">
      <w:pPr>
        <w:widowControl/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55F40" w:rsidRPr="00C724D0" w:rsidRDefault="008B779E" w:rsidP="00C724D0">
      <w:pPr>
        <w:widowControl/>
        <w:spacing w:line="360" w:lineRule="atLeast"/>
        <w:jc w:val="left"/>
        <w:rPr>
          <w:rFonts w:ascii="Helvetica" w:eastAsia="宋体" w:hAnsi="Helvetica" w:cs="宋体"/>
          <w:color w:val="000000"/>
          <w:kern w:val="0"/>
          <w:sz w:val="23"/>
          <w:szCs w:val="23"/>
        </w:rPr>
      </w:pPr>
      <w:r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 xml:space="preserve">6. </w:t>
      </w:r>
      <w:r w:rsidRPr="008B779E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低电压问题的用户数、总容量</w:t>
      </w:r>
    </w:p>
    <w:tbl>
      <w:tblPr>
        <w:tblW w:w="5506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4"/>
        <w:gridCol w:w="1418"/>
        <w:gridCol w:w="1417"/>
        <w:gridCol w:w="1417"/>
      </w:tblGrid>
      <w:tr w:rsidR="003C08CA" w:rsidRPr="00C724D0" w:rsidTr="003C08CA">
        <w:trPr>
          <w:trHeight w:val="255"/>
        </w:trPr>
        <w:tc>
          <w:tcPr>
            <w:tcW w:w="125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724D0" w:rsidRDefault="003C08CA" w:rsidP="00C724D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4D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严重程度</w:t>
            </w:r>
          </w:p>
        </w:tc>
        <w:tc>
          <w:tcPr>
            <w:tcW w:w="14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724D0" w:rsidRDefault="003C08CA" w:rsidP="00C724D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计量点数</w:t>
            </w:r>
          </w:p>
        </w:tc>
        <w:tc>
          <w:tcPr>
            <w:tcW w:w="141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724D0" w:rsidRDefault="003C08CA" w:rsidP="00C724D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总容量</w:t>
            </w:r>
          </w:p>
        </w:tc>
        <w:tc>
          <w:tcPr>
            <w:tcW w:w="141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</w:tcPr>
          <w:p w:rsidR="003C08CA" w:rsidRDefault="003C08CA" w:rsidP="00C724D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总年电量</w:t>
            </w:r>
            <w:proofErr w:type="gramEnd"/>
          </w:p>
        </w:tc>
      </w:tr>
      <w:tr w:rsidR="003C08CA" w:rsidRPr="00C724D0" w:rsidTr="003C08CA">
        <w:trPr>
          <w:trHeight w:val="255"/>
        </w:trPr>
        <w:tc>
          <w:tcPr>
            <w:tcW w:w="125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724D0" w:rsidRDefault="003C08CA" w:rsidP="00C724D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4D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1.一般</w:t>
            </w:r>
          </w:p>
        </w:tc>
        <w:tc>
          <w:tcPr>
            <w:tcW w:w="14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724D0" w:rsidRDefault="003C08CA" w:rsidP="00C724D0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4D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8</w:t>
            </w:r>
          </w:p>
        </w:tc>
        <w:tc>
          <w:tcPr>
            <w:tcW w:w="141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724D0" w:rsidRDefault="003C08CA" w:rsidP="00C724D0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4D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798</w:t>
            </w:r>
          </w:p>
        </w:tc>
        <w:tc>
          <w:tcPr>
            <w:tcW w:w="141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</w:tcPr>
          <w:p w:rsidR="003C08CA" w:rsidRPr="00C724D0" w:rsidRDefault="003C08CA" w:rsidP="00C724D0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C08C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751730.23</w:t>
            </w:r>
          </w:p>
        </w:tc>
      </w:tr>
      <w:tr w:rsidR="003C08CA" w:rsidRPr="00C724D0" w:rsidTr="003C08CA">
        <w:trPr>
          <w:trHeight w:val="255"/>
        </w:trPr>
        <w:tc>
          <w:tcPr>
            <w:tcW w:w="125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724D0" w:rsidRDefault="003C08CA" w:rsidP="00C724D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4D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2.严重</w:t>
            </w:r>
          </w:p>
        </w:tc>
        <w:tc>
          <w:tcPr>
            <w:tcW w:w="14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724D0" w:rsidRDefault="003C08CA" w:rsidP="00C724D0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4D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141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724D0" w:rsidRDefault="003C08CA" w:rsidP="00C724D0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4D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1383</w:t>
            </w:r>
          </w:p>
        </w:tc>
        <w:tc>
          <w:tcPr>
            <w:tcW w:w="141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</w:tcPr>
          <w:p w:rsidR="003C08CA" w:rsidRPr="00C724D0" w:rsidRDefault="003C08CA" w:rsidP="00C724D0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C08C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33177.41</w:t>
            </w:r>
          </w:p>
        </w:tc>
      </w:tr>
      <w:tr w:rsidR="003C08CA" w:rsidRPr="00C724D0" w:rsidTr="003C08CA">
        <w:trPr>
          <w:trHeight w:val="255"/>
        </w:trPr>
        <w:tc>
          <w:tcPr>
            <w:tcW w:w="125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724D0" w:rsidRDefault="003C08CA" w:rsidP="00C724D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4D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3.紧急</w:t>
            </w:r>
          </w:p>
        </w:tc>
        <w:tc>
          <w:tcPr>
            <w:tcW w:w="14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724D0" w:rsidRDefault="003C08CA" w:rsidP="00C724D0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4D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28</w:t>
            </w:r>
          </w:p>
        </w:tc>
        <w:tc>
          <w:tcPr>
            <w:tcW w:w="141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724D0" w:rsidRDefault="003C08CA" w:rsidP="00C724D0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4D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11523</w:t>
            </w:r>
          </w:p>
        </w:tc>
        <w:tc>
          <w:tcPr>
            <w:tcW w:w="141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</w:tcPr>
          <w:p w:rsidR="003C08CA" w:rsidRPr="00C724D0" w:rsidRDefault="003C08CA" w:rsidP="00C724D0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C08C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390365360.9</w:t>
            </w:r>
          </w:p>
        </w:tc>
      </w:tr>
      <w:tr w:rsidR="003C08CA" w:rsidRPr="00C724D0" w:rsidTr="003C08CA">
        <w:trPr>
          <w:trHeight w:val="255"/>
        </w:trPr>
        <w:tc>
          <w:tcPr>
            <w:tcW w:w="125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724D0" w:rsidRDefault="003C08CA" w:rsidP="00C724D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4D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4.危急</w:t>
            </w:r>
          </w:p>
        </w:tc>
        <w:tc>
          <w:tcPr>
            <w:tcW w:w="14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724D0" w:rsidRDefault="003C08CA" w:rsidP="00C724D0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4D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44</w:t>
            </w:r>
          </w:p>
        </w:tc>
        <w:tc>
          <w:tcPr>
            <w:tcW w:w="141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724D0" w:rsidRDefault="003C08CA" w:rsidP="00C724D0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4D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18315</w:t>
            </w:r>
          </w:p>
        </w:tc>
        <w:tc>
          <w:tcPr>
            <w:tcW w:w="141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</w:tcPr>
          <w:p w:rsidR="003C08CA" w:rsidRPr="00C724D0" w:rsidRDefault="003C08CA" w:rsidP="00C724D0">
            <w:pPr>
              <w:widowControl/>
              <w:jc w:val="righ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C08C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33446611.3</w:t>
            </w:r>
          </w:p>
        </w:tc>
      </w:tr>
    </w:tbl>
    <w:p w:rsidR="003C08CA" w:rsidRPr="008B779E" w:rsidRDefault="003C08CA" w:rsidP="008B779E">
      <w:pPr>
        <w:widowControl/>
        <w:spacing w:line="360" w:lineRule="atLeast"/>
        <w:jc w:val="left"/>
        <w:rPr>
          <w:rFonts w:ascii="宋体" w:eastAsia="宋体" w:hAnsi="宋体" w:cs="宋体"/>
          <w:b/>
          <w:color w:val="333333"/>
          <w:kern w:val="0"/>
          <w:sz w:val="18"/>
          <w:szCs w:val="18"/>
        </w:rPr>
      </w:pPr>
    </w:p>
    <w:p w:rsidR="00C55F40" w:rsidRPr="00C55F40" w:rsidRDefault="008B779E" w:rsidP="00745CD2">
      <w:pPr>
        <w:widowControl/>
        <w:spacing w:line="360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B779E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7. 高电压问题的用户数、总容量</w:t>
      </w:r>
    </w:p>
    <w:tbl>
      <w:tblPr>
        <w:tblW w:w="5408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4"/>
        <w:gridCol w:w="1418"/>
        <w:gridCol w:w="1368"/>
        <w:gridCol w:w="1368"/>
      </w:tblGrid>
      <w:tr w:rsidR="003C08CA" w:rsidRPr="00C55F40" w:rsidTr="003C08CA">
        <w:trPr>
          <w:trHeight w:val="255"/>
        </w:trPr>
        <w:tc>
          <w:tcPr>
            <w:tcW w:w="125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55F40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5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严重程度</w:t>
            </w:r>
          </w:p>
        </w:tc>
        <w:tc>
          <w:tcPr>
            <w:tcW w:w="14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55F40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计量点数</w:t>
            </w:r>
          </w:p>
        </w:tc>
        <w:tc>
          <w:tcPr>
            <w:tcW w:w="136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55F40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总容量</w:t>
            </w:r>
          </w:p>
        </w:tc>
        <w:tc>
          <w:tcPr>
            <w:tcW w:w="136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</w:tcPr>
          <w:p w:rsidR="003C08CA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总年电量</w:t>
            </w:r>
            <w:proofErr w:type="gramEnd"/>
          </w:p>
        </w:tc>
      </w:tr>
      <w:tr w:rsidR="003C08CA" w:rsidRPr="00C55F40" w:rsidTr="003C08CA">
        <w:trPr>
          <w:trHeight w:val="255"/>
        </w:trPr>
        <w:tc>
          <w:tcPr>
            <w:tcW w:w="125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55F40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5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1.一般</w:t>
            </w:r>
          </w:p>
        </w:tc>
        <w:tc>
          <w:tcPr>
            <w:tcW w:w="14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55F40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5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1740</w:t>
            </w:r>
          </w:p>
        </w:tc>
        <w:tc>
          <w:tcPr>
            <w:tcW w:w="136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55F40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5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305191</w:t>
            </w:r>
          </w:p>
        </w:tc>
        <w:tc>
          <w:tcPr>
            <w:tcW w:w="136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</w:tcPr>
          <w:p w:rsidR="003C08CA" w:rsidRPr="00C55F40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C08C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820638284.3</w:t>
            </w:r>
          </w:p>
        </w:tc>
      </w:tr>
      <w:tr w:rsidR="003C08CA" w:rsidRPr="00C55F40" w:rsidTr="003C08CA">
        <w:trPr>
          <w:trHeight w:val="255"/>
        </w:trPr>
        <w:tc>
          <w:tcPr>
            <w:tcW w:w="125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55F40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5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2.严重</w:t>
            </w:r>
          </w:p>
        </w:tc>
        <w:tc>
          <w:tcPr>
            <w:tcW w:w="14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55F40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5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2034</w:t>
            </w:r>
          </w:p>
        </w:tc>
        <w:tc>
          <w:tcPr>
            <w:tcW w:w="136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55F40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5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281721</w:t>
            </w:r>
          </w:p>
        </w:tc>
        <w:tc>
          <w:tcPr>
            <w:tcW w:w="136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</w:tcPr>
          <w:p w:rsidR="003C08CA" w:rsidRPr="00C55F40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C08C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1077560586</w:t>
            </w:r>
          </w:p>
        </w:tc>
      </w:tr>
      <w:tr w:rsidR="003C08CA" w:rsidRPr="00C55F40" w:rsidTr="003C08CA">
        <w:trPr>
          <w:trHeight w:val="255"/>
        </w:trPr>
        <w:tc>
          <w:tcPr>
            <w:tcW w:w="125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55F40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5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3.紧急</w:t>
            </w:r>
          </w:p>
        </w:tc>
        <w:tc>
          <w:tcPr>
            <w:tcW w:w="14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55F40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5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6837</w:t>
            </w:r>
          </w:p>
        </w:tc>
        <w:tc>
          <w:tcPr>
            <w:tcW w:w="136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55F40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5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875257</w:t>
            </w:r>
          </w:p>
        </w:tc>
        <w:tc>
          <w:tcPr>
            <w:tcW w:w="136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</w:tcPr>
          <w:p w:rsidR="003C08CA" w:rsidRPr="00C55F40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C08C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2863376107</w:t>
            </w:r>
          </w:p>
        </w:tc>
      </w:tr>
      <w:tr w:rsidR="003C08CA" w:rsidRPr="00C55F40" w:rsidTr="003C08CA">
        <w:trPr>
          <w:trHeight w:val="255"/>
        </w:trPr>
        <w:tc>
          <w:tcPr>
            <w:tcW w:w="125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55F40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5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4.危急</w:t>
            </w:r>
          </w:p>
        </w:tc>
        <w:tc>
          <w:tcPr>
            <w:tcW w:w="14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55F40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5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23049</w:t>
            </w:r>
          </w:p>
        </w:tc>
        <w:tc>
          <w:tcPr>
            <w:tcW w:w="136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C08CA" w:rsidRPr="00C55F40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55F4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2941837</w:t>
            </w:r>
          </w:p>
        </w:tc>
        <w:tc>
          <w:tcPr>
            <w:tcW w:w="136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</w:tcPr>
          <w:p w:rsidR="003C08CA" w:rsidRPr="00C55F40" w:rsidRDefault="003C08CA" w:rsidP="00C55F4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C08CA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5595479278</w:t>
            </w:r>
          </w:p>
        </w:tc>
      </w:tr>
    </w:tbl>
    <w:p w:rsidR="003C08CA" w:rsidRDefault="003C08CA" w:rsidP="00C55F40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81BDF" w:rsidRDefault="00481BDF" w:rsidP="00481BDF">
      <w:pPr>
        <w:widowControl/>
        <w:spacing w:line="360" w:lineRule="atLeast"/>
        <w:jc w:val="left"/>
        <w:rPr>
          <w:rFonts w:ascii="宋体" w:eastAsia="宋体" w:hAnsi="宋体" w:cs="宋体"/>
          <w:b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 xml:space="preserve">8. </w:t>
      </w:r>
      <w:r w:rsidRPr="00481BDF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三相不平衡的用户数、总容量</w:t>
      </w:r>
    </w:p>
    <w:p w:rsidR="00481BDF" w:rsidRPr="008F375B" w:rsidRDefault="00481BDF" w:rsidP="00481BDF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  <w:highlight w:val="yellow"/>
        </w:rPr>
      </w:pPr>
    </w:p>
    <w:p w:rsidR="00462A36" w:rsidRPr="00C72129" w:rsidRDefault="00462A36" w:rsidP="00462A36">
      <w:pPr>
        <w:widowControl/>
        <w:jc w:val="left"/>
        <w:rPr>
          <w:rFonts w:ascii="宋体" w:eastAsia="宋体" w:hAnsi="宋体" w:cs="宋体"/>
          <w:strike/>
          <w:color w:val="333333"/>
          <w:kern w:val="0"/>
          <w:sz w:val="18"/>
          <w:szCs w:val="18"/>
        </w:rPr>
      </w:pPr>
      <w:r w:rsidRPr="00C72129">
        <w:rPr>
          <w:rFonts w:ascii="宋体" w:eastAsia="宋体" w:hAnsi="宋体" w:cs="宋体" w:hint="eastAsia"/>
          <w:strike/>
          <w:color w:val="333333"/>
          <w:kern w:val="0"/>
          <w:sz w:val="18"/>
          <w:szCs w:val="18"/>
        </w:rPr>
        <w:t>最大不平衡度超过50%的用户18654    年电量 6143230146    容量3359107</w:t>
      </w:r>
    </w:p>
    <w:tbl>
      <w:tblPr>
        <w:tblW w:w="4780" w:type="dxa"/>
        <w:tblInd w:w="93" w:type="dxa"/>
        <w:tblLook w:val="04A0" w:firstRow="1" w:lastRow="0" w:firstColumn="1" w:lastColumn="0" w:noHBand="0" w:noVBand="1"/>
      </w:tblPr>
      <w:tblGrid>
        <w:gridCol w:w="760"/>
        <w:gridCol w:w="1180"/>
        <w:gridCol w:w="1540"/>
        <w:gridCol w:w="1300"/>
      </w:tblGrid>
      <w:tr w:rsidR="002E5190" w:rsidRPr="00C72129" w:rsidTr="002E5190">
        <w:trPr>
          <w:trHeight w:val="285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C72129" w:rsidRDefault="002E5190" w:rsidP="002E5190">
            <w:pPr>
              <w:widowControl/>
              <w:jc w:val="left"/>
              <w:rPr>
                <w:rFonts w:ascii="宋体" w:eastAsia="宋体" w:hAnsi="宋体" w:cs="Arial"/>
                <w:b/>
                <w:bCs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b/>
                <w:bCs/>
                <w:strike/>
                <w:color w:val="000000"/>
                <w:kern w:val="0"/>
                <w:sz w:val="18"/>
              </w:rPr>
              <w:t>台数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C72129" w:rsidRDefault="002E5190" w:rsidP="002E5190">
            <w:pPr>
              <w:widowControl/>
              <w:jc w:val="left"/>
              <w:rPr>
                <w:rFonts w:ascii="宋体" w:eastAsia="宋体" w:hAnsi="宋体" w:cs="Arial"/>
                <w:b/>
                <w:bCs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b/>
                <w:bCs/>
                <w:strike/>
                <w:color w:val="000000"/>
                <w:kern w:val="0"/>
                <w:sz w:val="18"/>
              </w:rPr>
              <w:t>额定容量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C72129" w:rsidRDefault="002E5190" w:rsidP="002E5190">
            <w:pPr>
              <w:widowControl/>
              <w:jc w:val="left"/>
              <w:rPr>
                <w:rFonts w:ascii="宋体" w:eastAsia="宋体" w:hAnsi="宋体" w:cs="Arial"/>
                <w:b/>
                <w:bCs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b/>
                <w:bCs/>
                <w:strike/>
                <w:color w:val="000000"/>
                <w:kern w:val="0"/>
                <w:sz w:val="18"/>
              </w:rPr>
              <w:t>年电量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C72129" w:rsidRDefault="002E5190" w:rsidP="002E5190">
            <w:pPr>
              <w:widowControl/>
              <w:jc w:val="left"/>
              <w:rPr>
                <w:rFonts w:ascii="宋体" w:eastAsia="宋体" w:hAnsi="宋体" w:cs="Arial"/>
                <w:b/>
                <w:bCs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b/>
                <w:bCs/>
                <w:strike/>
                <w:color w:val="000000"/>
                <w:kern w:val="0"/>
                <w:sz w:val="18"/>
              </w:rPr>
              <w:t>电压等级</w:t>
            </w:r>
          </w:p>
        </w:tc>
      </w:tr>
      <w:tr w:rsidR="002E5190" w:rsidRPr="00C72129" w:rsidTr="002E5190">
        <w:trPr>
          <w:trHeight w:val="28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C72129" w:rsidRDefault="002E5190" w:rsidP="002E5190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18548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C72129" w:rsidRDefault="002E5190" w:rsidP="002E5190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3344964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C72129" w:rsidRDefault="002E5190" w:rsidP="002E5190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6119955583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C72129" w:rsidRDefault="002E5190" w:rsidP="002E5190">
            <w:pPr>
              <w:widowControl/>
              <w:jc w:val="lef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交流10kV</w:t>
            </w:r>
          </w:p>
        </w:tc>
      </w:tr>
      <w:tr w:rsidR="002E5190" w:rsidRPr="00C72129" w:rsidTr="002E5190">
        <w:trPr>
          <w:trHeight w:val="28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C72129" w:rsidRDefault="002E5190" w:rsidP="002E5190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lastRenderedPageBreak/>
              <w:t>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C72129" w:rsidRDefault="002E5190" w:rsidP="002E5190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4880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C72129" w:rsidRDefault="002E5190" w:rsidP="002E5190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3223447.17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C72129" w:rsidRDefault="002E5190" w:rsidP="002E5190">
            <w:pPr>
              <w:widowControl/>
              <w:jc w:val="lef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交流20kV</w:t>
            </w:r>
          </w:p>
        </w:tc>
      </w:tr>
      <w:tr w:rsidR="002E5190" w:rsidRPr="00C72129" w:rsidTr="002E5190">
        <w:trPr>
          <w:trHeight w:val="28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C72129" w:rsidRDefault="002E5190" w:rsidP="002E5190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C72129" w:rsidRDefault="002E5190" w:rsidP="002E5190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C72129" w:rsidRDefault="002E5190" w:rsidP="002E5190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238644.52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C72129" w:rsidRDefault="002E5190" w:rsidP="002E5190">
            <w:pPr>
              <w:widowControl/>
              <w:jc w:val="lef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交流220kV</w:t>
            </w:r>
          </w:p>
        </w:tc>
      </w:tr>
      <w:tr w:rsidR="002E5190" w:rsidRPr="00C72129" w:rsidTr="002E5190">
        <w:trPr>
          <w:trHeight w:val="28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C72129" w:rsidRDefault="002E5190" w:rsidP="002E5190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83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C72129" w:rsidRDefault="002E5190" w:rsidP="002E5190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9163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C72129" w:rsidRDefault="002E5190" w:rsidP="002E5190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19812471.67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C72129" w:rsidRDefault="002E5190" w:rsidP="002E5190">
            <w:pPr>
              <w:widowControl/>
              <w:jc w:val="lef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交流220V</w:t>
            </w:r>
          </w:p>
        </w:tc>
      </w:tr>
    </w:tbl>
    <w:p w:rsidR="002E5190" w:rsidRPr="00C72129" w:rsidRDefault="002E5190" w:rsidP="00462A36">
      <w:pPr>
        <w:widowControl/>
        <w:jc w:val="left"/>
        <w:rPr>
          <w:rFonts w:ascii="宋体" w:eastAsia="宋体" w:hAnsi="宋体" w:cs="宋体"/>
          <w:strike/>
          <w:color w:val="333333"/>
          <w:kern w:val="0"/>
          <w:sz w:val="18"/>
          <w:szCs w:val="18"/>
        </w:rPr>
      </w:pPr>
    </w:p>
    <w:p w:rsidR="00462A36" w:rsidRPr="00C72129" w:rsidRDefault="00462A36" w:rsidP="00462A36">
      <w:pPr>
        <w:widowControl/>
        <w:jc w:val="left"/>
        <w:rPr>
          <w:rFonts w:ascii="宋体" w:eastAsia="宋体" w:hAnsi="宋体" w:cs="宋体"/>
          <w:strike/>
          <w:color w:val="333333"/>
          <w:kern w:val="0"/>
          <w:sz w:val="18"/>
          <w:szCs w:val="18"/>
        </w:rPr>
      </w:pPr>
      <w:r w:rsidRPr="00C72129">
        <w:rPr>
          <w:rFonts w:ascii="宋体" w:eastAsia="宋体" w:hAnsi="宋体" w:cs="宋体" w:hint="eastAsia"/>
          <w:strike/>
          <w:color w:val="333333"/>
          <w:kern w:val="0"/>
          <w:sz w:val="18"/>
          <w:szCs w:val="18"/>
        </w:rPr>
        <w:t>最大不平衡度(30%~50%]的用户5094    年电量 6061728327    容量2983130</w:t>
      </w:r>
    </w:p>
    <w:tbl>
      <w:tblPr>
        <w:tblW w:w="4780" w:type="dxa"/>
        <w:tblInd w:w="93" w:type="dxa"/>
        <w:tblLook w:val="04A0" w:firstRow="1" w:lastRow="0" w:firstColumn="1" w:lastColumn="0" w:noHBand="0" w:noVBand="1"/>
      </w:tblPr>
      <w:tblGrid>
        <w:gridCol w:w="760"/>
        <w:gridCol w:w="1180"/>
        <w:gridCol w:w="1540"/>
        <w:gridCol w:w="1300"/>
      </w:tblGrid>
      <w:tr w:rsidR="002E5190" w:rsidRPr="00C72129" w:rsidTr="002E5190">
        <w:trPr>
          <w:trHeight w:val="285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C72129" w:rsidRDefault="002E5190" w:rsidP="002E5190">
            <w:pPr>
              <w:widowControl/>
              <w:jc w:val="left"/>
              <w:rPr>
                <w:rFonts w:ascii="宋体" w:eastAsia="宋体" w:hAnsi="宋体" w:cs="Arial"/>
                <w:b/>
                <w:bCs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b/>
                <w:bCs/>
                <w:strike/>
                <w:color w:val="000000"/>
                <w:kern w:val="0"/>
                <w:sz w:val="18"/>
              </w:rPr>
              <w:t>台数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C72129" w:rsidRDefault="002E5190" w:rsidP="002E5190">
            <w:pPr>
              <w:widowControl/>
              <w:jc w:val="left"/>
              <w:rPr>
                <w:rFonts w:ascii="宋体" w:eastAsia="宋体" w:hAnsi="宋体" w:cs="Arial"/>
                <w:b/>
                <w:bCs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b/>
                <w:bCs/>
                <w:strike/>
                <w:color w:val="000000"/>
                <w:kern w:val="0"/>
                <w:sz w:val="18"/>
              </w:rPr>
              <w:t>额定容量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C72129" w:rsidRDefault="002E5190" w:rsidP="002E5190">
            <w:pPr>
              <w:widowControl/>
              <w:jc w:val="left"/>
              <w:rPr>
                <w:rFonts w:ascii="宋体" w:eastAsia="宋体" w:hAnsi="宋体" w:cs="Arial"/>
                <w:b/>
                <w:bCs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b/>
                <w:bCs/>
                <w:strike/>
                <w:color w:val="000000"/>
                <w:kern w:val="0"/>
                <w:sz w:val="18"/>
              </w:rPr>
              <w:t>年电量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C72129" w:rsidRDefault="002E5190" w:rsidP="002E5190">
            <w:pPr>
              <w:widowControl/>
              <w:jc w:val="left"/>
              <w:rPr>
                <w:rFonts w:ascii="宋体" w:eastAsia="宋体" w:hAnsi="宋体" w:cs="Arial"/>
                <w:b/>
                <w:bCs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b/>
                <w:bCs/>
                <w:strike/>
                <w:color w:val="000000"/>
                <w:kern w:val="0"/>
                <w:sz w:val="18"/>
              </w:rPr>
              <w:t>电压等级</w:t>
            </w:r>
          </w:p>
        </w:tc>
      </w:tr>
      <w:tr w:rsidR="002E5190" w:rsidRPr="00C72129" w:rsidTr="002E5190">
        <w:trPr>
          <w:trHeight w:val="28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C72129" w:rsidRDefault="002E5190" w:rsidP="002E5190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5063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C72129" w:rsidRDefault="002E5190" w:rsidP="002E5190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2507701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C72129" w:rsidRDefault="002E5190" w:rsidP="002E5190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5265124195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C72129" w:rsidRDefault="002E5190" w:rsidP="002E5190">
            <w:pPr>
              <w:widowControl/>
              <w:jc w:val="lef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交流10kV</w:t>
            </w:r>
          </w:p>
        </w:tc>
      </w:tr>
      <w:tr w:rsidR="002E5190" w:rsidRPr="00C72129" w:rsidTr="002E5190">
        <w:trPr>
          <w:trHeight w:val="28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C72129" w:rsidRDefault="002E5190" w:rsidP="002E5190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C72129" w:rsidRDefault="002E5190" w:rsidP="002E5190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C72129" w:rsidRDefault="002E5190" w:rsidP="002E5190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186259.14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C72129" w:rsidRDefault="002E5190" w:rsidP="002E5190">
            <w:pPr>
              <w:widowControl/>
              <w:jc w:val="lef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交流20kV</w:t>
            </w:r>
          </w:p>
        </w:tc>
      </w:tr>
      <w:tr w:rsidR="002E5190" w:rsidRPr="00C72129" w:rsidTr="002E5190">
        <w:trPr>
          <w:trHeight w:val="28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C72129" w:rsidRDefault="002E5190" w:rsidP="002E5190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C72129" w:rsidRDefault="002E5190" w:rsidP="002E5190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63250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C72129" w:rsidRDefault="002E5190" w:rsidP="002E5190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153681249.2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C72129" w:rsidRDefault="002E5190" w:rsidP="002E5190">
            <w:pPr>
              <w:widowControl/>
              <w:jc w:val="lef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交流220kV</w:t>
            </w:r>
          </w:p>
        </w:tc>
      </w:tr>
      <w:tr w:rsidR="002E5190" w:rsidRPr="00C72129" w:rsidTr="002E5190">
        <w:trPr>
          <w:trHeight w:val="28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C72129" w:rsidRDefault="002E5190" w:rsidP="002E5190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C72129" w:rsidRDefault="002E5190" w:rsidP="002E5190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406000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C72129" w:rsidRDefault="002E5190" w:rsidP="002E5190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240739933.6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C72129" w:rsidRDefault="002E5190" w:rsidP="002E5190">
            <w:pPr>
              <w:widowControl/>
              <w:jc w:val="lef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交流110kV</w:t>
            </w:r>
          </w:p>
        </w:tc>
      </w:tr>
      <w:tr w:rsidR="002E5190" w:rsidRPr="00C72129" w:rsidTr="002E5190">
        <w:trPr>
          <w:trHeight w:val="28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C72129" w:rsidRDefault="002E5190" w:rsidP="002E5190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19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C72129" w:rsidRDefault="002E5190" w:rsidP="002E5190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5979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C72129" w:rsidRDefault="002E5190" w:rsidP="002E5190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401996691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5190" w:rsidRPr="00C72129" w:rsidRDefault="002E5190" w:rsidP="002E5190">
            <w:pPr>
              <w:widowControl/>
              <w:jc w:val="lef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交流220V</w:t>
            </w:r>
          </w:p>
        </w:tc>
      </w:tr>
    </w:tbl>
    <w:p w:rsidR="002E5190" w:rsidRPr="00C72129" w:rsidRDefault="00140E69" w:rsidP="00462A36">
      <w:pPr>
        <w:widowControl/>
        <w:jc w:val="left"/>
        <w:rPr>
          <w:rFonts w:ascii="宋体" w:eastAsia="宋体" w:hAnsi="宋体" w:cs="宋体"/>
          <w:strike/>
          <w:color w:val="333333"/>
          <w:kern w:val="0"/>
          <w:sz w:val="18"/>
          <w:szCs w:val="18"/>
        </w:rPr>
      </w:pPr>
      <w:r w:rsidRPr="00C72129">
        <w:rPr>
          <w:rFonts w:ascii="宋体" w:eastAsia="宋体" w:hAnsi="宋体" w:cs="宋体" w:hint="eastAsia"/>
          <w:strike/>
          <w:color w:val="333333"/>
          <w:kern w:val="0"/>
          <w:sz w:val="18"/>
          <w:szCs w:val="18"/>
        </w:rPr>
        <w:t xml:space="preserve">  </w:t>
      </w:r>
    </w:p>
    <w:p w:rsidR="00462A36" w:rsidRPr="00C72129" w:rsidRDefault="00462A36" w:rsidP="00462A36">
      <w:pPr>
        <w:widowControl/>
        <w:jc w:val="left"/>
        <w:rPr>
          <w:rFonts w:ascii="宋体" w:eastAsia="宋体" w:hAnsi="宋体" w:cs="宋体"/>
          <w:strike/>
          <w:color w:val="333333"/>
          <w:kern w:val="0"/>
          <w:sz w:val="18"/>
          <w:szCs w:val="18"/>
        </w:rPr>
      </w:pPr>
      <w:r w:rsidRPr="00C72129">
        <w:rPr>
          <w:rFonts w:ascii="宋体" w:eastAsia="宋体" w:hAnsi="宋体" w:cs="宋体" w:hint="eastAsia"/>
          <w:strike/>
          <w:color w:val="333333"/>
          <w:kern w:val="0"/>
          <w:sz w:val="18"/>
          <w:szCs w:val="18"/>
        </w:rPr>
        <w:t>最大不平衡度(15%~30%]的用户</w:t>
      </w:r>
      <w:r w:rsidR="00140E69" w:rsidRPr="00C72129">
        <w:rPr>
          <w:rFonts w:ascii="宋体" w:eastAsia="宋体" w:hAnsi="宋体" w:cs="宋体" w:hint="eastAsia"/>
          <w:strike/>
          <w:color w:val="333333"/>
          <w:kern w:val="0"/>
          <w:sz w:val="18"/>
          <w:szCs w:val="18"/>
        </w:rPr>
        <w:t>2201</w:t>
      </w:r>
      <w:r w:rsidRPr="00C72129">
        <w:rPr>
          <w:rFonts w:ascii="宋体" w:eastAsia="宋体" w:hAnsi="宋体" w:cs="宋体" w:hint="eastAsia"/>
          <w:strike/>
          <w:color w:val="333333"/>
          <w:kern w:val="0"/>
          <w:sz w:val="18"/>
          <w:szCs w:val="18"/>
        </w:rPr>
        <w:t xml:space="preserve">   年电量 5035842807    容量2120673</w:t>
      </w:r>
    </w:p>
    <w:tbl>
      <w:tblPr>
        <w:tblW w:w="4780" w:type="dxa"/>
        <w:tblInd w:w="93" w:type="dxa"/>
        <w:tblLook w:val="04A0" w:firstRow="1" w:lastRow="0" w:firstColumn="1" w:lastColumn="0" w:noHBand="0" w:noVBand="1"/>
      </w:tblPr>
      <w:tblGrid>
        <w:gridCol w:w="760"/>
        <w:gridCol w:w="1180"/>
        <w:gridCol w:w="1540"/>
        <w:gridCol w:w="1300"/>
      </w:tblGrid>
      <w:tr w:rsidR="00CF48A5" w:rsidRPr="00C72129" w:rsidTr="00CF48A5">
        <w:trPr>
          <w:trHeight w:val="285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8A5" w:rsidRPr="00C72129" w:rsidRDefault="00CF48A5" w:rsidP="00CF48A5">
            <w:pPr>
              <w:widowControl/>
              <w:jc w:val="left"/>
              <w:rPr>
                <w:rFonts w:ascii="宋体" w:eastAsia="宋体" w:hAnsi="宋体" w:cs="Arial"/>
                <w:b/>
                <w:bCs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b/>
                <w:bCs/>
                <w:strike/>
                <w:color w:val="000000"/>
                <w:kern w:val="0"/>
                <w:sz w:val="18"/>
              </w:rPr>
              <w:t>台数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8A5" w:rsidRPr="00C72129" w:rsidRDefault="00CF48A5" w:rsidP="00CF48A5">
            <w:pPr>
              <w:widowControl/>
              <w:jc w:val="left"/>
              <w:rPr>
                <w:rFonts w:ascii="宋体" w:eastAsia="宋体" w:hAnsi="宋体" w:cs="Arial"/>
                <w:b/>
                <w:bCs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b/>
                <w:bCs/>
                <w:strike/>
                <w:color w:val="000000"/>
                <w:kern w:val="0"/>
                <w:sz w:val="18"/>
              </w:rPr>
              <w:t>额定容量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8A5" w:rsidRPr="00C72129" w:rsidRDefault="00CF48A5" w:rsidP="00CF48A5">
            <w:pPr>
              <w:widowControl/>
              <w:jc w:val="left"/>
              <w:rPr>
                <w:rFonts w:ascii="宋体" w:eastAsia="宋体" w:hAnsi="宋体" w:cs="Arial"/>
                <w:b/>
                <w:bCs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b/>
                <w:bCs/>
                <w:strike/>
                <w:color w:val="000000"/>
                <w:kern w:val="0"/>
                <w:sz w:val="18"/>
              </w:rPr>
              <w:t>年电量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8A5" w:rsidRPr="00C72129" w:rsidRDefault="00CF48A5" w:rsidP="00CF48A5">
            <w:pPr>
              <w:widowControl/>
              <w:jc w:val="left"/>
              <w:rPr>
                <w:rFonts w:ascii="宋体" w:eastAsia="宋体" w:hAnsi="宋体" w:cs="Arial"/>
                <w:b/>
                <w:bCs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b/>
                <w:bCs/>
                <w:strike/>
                <w:color w:val="000000"/>
                <w:kern w:val="0"/>
                <w:sz w:val="18"/>
              </w:rPr>
              <w:t>电压等级</w:t>
            </w:r>
          </w:p>
        </w:tc>
      </w:tr>
      <w:tr w:rsidR="00CF48A5" w:rsidRPr="00C72129" w:rsidTr="00CF48A5">
        <w:trPr>
          <w:trHeight w:val="28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8A5" w:rsidRPr="00C72129" w:rsidRDefault="00CF48A5" w:rsidP="00CF48A5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2180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8A5" w:rsidRPr="00C72129" w:rsidRDefault="00CF48A5" w:rsidP="00CF48A5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1327764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8A5" w:rsidRPr="00C72129" w:rsidRDefault="00CF48A5" w:rsidP="00CF48A5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3958803892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8A5" w:rsidRPr="00C72129" w:rsidRDefault="00CF48A5" w:rsidP="00CF48A5">
            <w:pPr>
              <w:widowControl/>
              <w:jc w:val="lef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交流10kV</w:t>
            </w:r>
          </w:p>
        </w:tc>
      </w:tr>
      <w:tr w:rsidR="00CF48A5" w:rsidRPr="00C72129" w:rsidTr="00CF48A5">
        <w:trPr>
          <w:trHeight w:val="28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8A5" w:rsidRPr="00C72129" w:rsidRDefault="00CF48A5" w:rsidP="00CF48A5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8A5" w:rsidRPr="00C72129" w:rsidRDefault="00CF48A5" w:rsidP="00CF48A5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49500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8A5" w:rsidRPr="00C72129" w:rsidRDefault="00CF48A5" w:rsidP="00CF48A5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148541661.1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8A5" w:rsidRPr="00C72129" w:rsidRDefault="00CF48A5" w:rsidP="00CF48A5">
            <w:pPr>
              <w:widowControl/>
              <w:jc w:val="lef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交流220kV</w:t>
            </w:r>
          </w:p>
        </w:tc>
      </w:tr>
      <w:tr w:rsidR="00CF48A5" w:rsidRPr="00C72129" w:rsidTr="00CF48A5">
        <w:trPr>
          <w:trHeight w:val="28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8A5" w:rsidRPr="00C72129" w:rsidRDefault="00CF48A5" w:rsidP="00CF48A5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8A5" w:rsidRPr="00C72129" w:rsidRDefault="00CF48A5" w:rsidP="00CF48A5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743000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8A5" w:rsidRPr="00C72129" w:rsidRDefault="00CF48A5" w:rsidP="00CF48A5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927104850.5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8A5" w:rsidRPr="00C72129" w:rsidRDefault="00CF48A5" w:rsidP="00CF48A5">
            <w:pPr>
              <w:widowControl/>
              <w:jc w:val="lef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交流110kV</w:t>
            </w:r>
          </w:p>
        </w:tc>
      </w:tr>
      <w:tr w:rsidR="00CF48A5" w:rsidRPr="00C72129" w:rsidTr="00CF48A5">
        <w:trPr>
          <w:trHeight w:val="28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8A5" w:rsidRPr="00C72129" w:rsidRDefault="00CF48A5" w:rsidP="00CF48A5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8A5" w:rsidRPr="00C72129" w:rsidRDefault="00CF48A5" w:rsidP="00CF48A5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409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8A5" w:rsidRPr="00C72129" w:rsidRDefault="00CF48A5" w:rsidP="00CF48A5">
            <w:pPr>
              <w:widowControl/>
              <w:jc w:val="righ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1392403.45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8A5" w:rsidRPr="00C72129" w:rsidRDefault="00CF48A5" w:rsidP="00CF48A5">
            <w:pPr>
              <w:widowControl/>
              <w:jc w:val="left"/>
              <w:rPr>
                <w:rFonts w:ascii="宋体" w:eastAsia="宋体" w:hAnsi="宋体" w:cs="Arial"/>
                <w:strike/>
                <w:color w:val="000000"/>
                <w:kern w:val="0"/>
                <w:sz w:val="18"/>
              </w:rPr>
            </w:pPr>
            <w:r w:rsidRPr="00C72129">
              <w:rPr>
                <w:rFonts w:ascii="宋体" w:eastAsia="宋体" w:hAnsi="宋体" w:cs="Arial" w:hint="eastAsia"/>
                <w:strike/>
                <w:color w:val="000000"/>
                <w:kern w:val="0"/>
                <w:sz w:val="18"/>
              </w:rPr>
              <w:t>交流220V</w:t>
            </w:r>
          </w:p>
        </w:tc>
      </w:tr>
    </w:tbl>
    <w:p w:rsidR="00C72129" w:rsidRPr="00462A36" w:rsidRDefault="00C72129" w:rsidP="00462A36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8F375B" w:rsidRDefault="00462A36" w:rsidP="00462A36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462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统计</w:t>
      </w:r>
      <w:r w:rsidR="006815DE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用户</w:t>
      </w:r>
      <w:r w:rsidRPr="00462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总数26753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（</w:t>
      </w:r>
      <w:r w:rsidR="003E151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有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很多三相电流不全</w:t>
      </w:r>
      <w:r w:rsidR="003E151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的无法计算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）</w:t>
      </w:r>
    </w:p>
    <w:p w:rsidR="00C72129" w:rsidRDefault="00C72129" w:rsidP="00462A36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C72129" w:rsidRPr="00C72129" w:rsidRDefault="00C72129" w:rsidP="00C72129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72129">
        <w:rPr>
          <w:rFonts w:ascii="宋体" w:eastAsia="宋体" w:hAnsi="宋体" w:cs="宋体"/>
          <w:color w:val="333333"/>
          <w:kern w:val="0"/>
          <w:sz w:val="18"/>
          <w:szCs w:val="18"/>
        </w:rPr>
        <w:t>平均不平衡度(15%~30%]的用户6924   年电量 5745651258.9   容量2607789</w:t>
      </w:r>
    </w:p>
    <w:tbl>
      <w:tblPr>
        <w:tblW w:w="478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1180"/>
        <w:gridCol w:w="1540"/>
        <w:gridCol w:w="1300"/>
      </w:tblGrid>
      <w:tr w:rsidR="00C72129" w:rsidRPr="00C72129" w:rsidTr="00C72129">
        <w:trPr>
          <w:trHeight w:val="285"/>
        </w:trPr>
        <w:tc>
          <w:tcPr>
            <w:tcW w:w="7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台数</w:t>
            </w:r>
          </w:p>
        </w:tc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额定容量</w:t>
            </w:r>
          </w:p>
        </w:tc>
        <w:tc>
          <w:tcPr>
            <w:tcW w:w="15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年电量</w:t>
            </w:r>
          </w:p>
        </w:tc>
        <w:tc>
          <w:tcPr>
            <w:tcW w:w="13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电压等级</w:t>
            </w:r>
          </w:p>
        </w:tc>
      </w:tr>
      <w:tr w:rsidR="00C72129" w:rsidRPr="00C72129" w:rsidTr="00C72129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6909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2521299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5297076396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交流10kV</w:t>
            </w:r>
          </w:p>
        </w:tc>
      </w:tr>
      <w:tr w:rsidR="00C72129" w:rsidRPr="00C72129" w:rsidTr="00C72129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250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442365.45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交流20kV</w:t>
            </w:r>
          </w:p>
        </w:tc>
      </w:tr>
      <w:tr w:rsidR="00C72129" w:rsidRPr="00C72129" w:rsidTr="00C72129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18000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84515083.06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交流220kV</w:t>
            </w:r>
          </w:p>
        </w:tc>
      </w:tr>
      <w:tr w:rsidR="00C72129" w:rsidRPr="00C72129" w:rsidTr="00C72129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63000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61465514.96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交流110kV</w:t>
            </w:r>
          </w:p>
        </w:tc>
      </w:tr>
      <w:tr w:rsidR="00C72129" w:rsidRPr="00C72129" w:rsidTr="00C72129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5240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302151899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交流220V</w:t>
            </w:r>
          </w:p>
        </w:tc>
      </w:tr>
    </w:tbl>
    <w:p w:rsidR="00C72129" w:rsidRPr="00C72129" w:rsidRDefault="00C72129" w:rsidP="00C72129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C72129" w:rsidRPr="00C72129" w:rsidRDefault="00C72129" w:rsidP="00C72129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72129">
        <w:rPr>
          <w:rFonts w:ascii="宋体" w:eastAsia="宋体" w:hAnsi="宋体" w:cs="宋体"/>
          <w:color w:val="333333"/>
          <w:kern w:val="0"/>
          <w:sz w:val="18"/>
          <w:szCs w:val="18"/>
        </w:rPr>
        <w:t>平均不平衡度(30%~50%]的用户6165   年电量 2336952230.55   容量1369808</w:t>
      </w:r>
    </w:p>
    <w:tbl>
      <w:tblPr>
        <w:tblW w:w="512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1240"/>
        <w:gridCol w:w="1680"/>
        <w:gridCol w:w="1400"/>
      </w:tblGrid>
      <w:tr w:rsidR="00C72129" w:rsidRPr="00C72129" w:rsidTr="00C72129">
        <w:trPr>
          <w:trHeight w:val="270"/>
        </w:trPr>
        <w:tc>
          <w:tcPr>
            <w:tcW w:w="8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台数</w:t>
            </w:r>
          </w:p>
        </w:tc>
        <w:tc>
          <w:tcPr>
            <w:tcW w:w="12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额定容量</w:t>
            </w:r>
          </w:p>
        </w:tc>
        <w:tc>
          <w:tcPr>
            <w:tcW w:w="16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年电量</w:t>
            </w:r>
          </w:p>
        </w:tc>
        <w:tc>
          <w:tcPr>
            <w:tcW w:w="14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电压等级</w:t>
            </w:r>
          </w:p>
        </w:tc>
      </w:tr>
      <w:tr w:rsidR="00C72129" w:rsidRPr="00C72129" w:rsidTr="00C72129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6134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1364079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2325699763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交流10kV</w:t>
            </w:r>
          </w:p>
        </w:tc>
      </w:tr>
      <w:tr w:rsidR="00C72129" w:rsidRPr="00C72129" w:rsidTr="00C72129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1420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1869576.08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交流20kV</w:t>
            </w:r>
          </w:p>
        </w:tc>
      </w:tr>
      <w:tr w:rsidR="00C72129" w:rsidRPr="00C72129" w:rsidTr="00C72129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250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17461.79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交流220kV</w:t>
            </w:r>
          </w:p>
        </w:tc>
      </w:tr>
      <w:tr w:rsidR="00C72129" w:rsidRPr="00C72129" w:rsidTr="00C72129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4059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9365429.5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交流220V</w:t>
            </w:r>
          </w:p>
        </w:tc>
      </w:tr>
    </w:tbl>
    <w:p w:rsidR="00C72129" w:rsidRPr="00C72129" w:rsidRDefault="00C72129" w:rsidP="00C72129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C72129" w:rsidRPr="00C72129" w:rsidRDefault="00C72129" w:rsidP="00C72129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C72129">
        <w:rPr>
          <w:rFonts w:ascii="宋体" w:eastAsia="宋体" w:hAnsi="宋体" w:cs="宋体"/>
          <w:color w:val="333333"/>
          <w:kern w:val="0"/>
          <w:sz w:val="18"/>
          <w:szCs w:val="18"/>
        </w:rPr>
        <w:t>平均不平衡度&gt;50% 的用户21584   年电量 9421218711.89   容量4950502</w:t>
      </w:r>
    </w:p>
    <w:tbl>
      <w:tblPr>
        <w:tblW w:w="478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1180"/>
        <w:gridCol w:w="1540"/>
        <w:gridCol w:w="1300"/>
      </w:tblGrid>
      <w:tr w:rsidR="00C72129" w:rsidRPr="00C72129" w:rsidTr="00C72129">
        <w:trPr>
          <w:trHeight w:val="285"/>
        </w:trPr>
        <w:tc>
          <w:tcPr>
            <w:tcW w:w="7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台数</w:t>
            </w:r>
          </w:p>
        </w:tc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额定容量</w:t>
            </w:r>
          </w:p>
        </w:tc>
        <w:tc>
          <w:tcPr>
            <w:tcW w:w="15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年电量</w:t>
            </w:r>
          </w:p>
        </w:tc>
        <w:tc>
          <w:tcPr>
            <w:tcW w:w="13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电压等级</w:t>
            </w:r>
          </w:p>
        </w:tc>
      </w:tr>
      <w:tr w:rsidR="00C72129" w:rsidRPr="00C72129" w:rsidTr="00C72129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21461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4765743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8913873591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交流10kV</w:t>
            </w:r>
          </w:p>
        </w:tc>
      </w:tr>
      <w:tr w:rsidR="00C72129" w:rsidRPr="00C72129" w:rsidTr="00C72129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5080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3409706.31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交流20kV</w:t>
            </w:r>
          </w:p>
        </w:tc>
      </w:tr>
      <w:tr w:rsidR="00C72129" w:rsidRPr="00C72129" w:rsidTr="00C72129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238644.52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交流220kV</w:t>
            </w:r>
          </w:p>
        </w:tc>
      </w:tr>
      <w:tr w:rsidR="00C72129" w:rsidRPr="00C72129" w:rsidTr="00C72129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166000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87076146.19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交流110kV</w:t>
            </w:r>
          </w:p>
        </w:tc>
      </w:tr>
      <w:tr w:rsidR="00C72129" w:rsidRPr="00C72129" w:rsidTr="00C72129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94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13579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416620623.4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72129" w:rsidRPr="00C72129" w:rsidRDefault="00C72129" w:rsidP="00C7212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7212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交流220V</w:t>
            </w:r>
          </w:p>
        </w:tc>
      </w:tr>
    </w:tbl>
    <w:p w:rsidR="00C72129" w:rsidRDefault="00C72129" w:rsidP="00462A36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481BDF" w:rsidRDefault="00481BDF" w:rsidP="00481BDF">
      <w:pPr>
        <w:widowControl/>
        <w:spacing w:line="360" w:lineRule="atLeast"/>
        <w:jc w:val="left"/>
        <w:rPr>
          <w:rFonts w:ascii="宋体" w:eastAsia="宋体" w:hAnsi="宋体" w:cs="宋体"/>
          <w:b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lastRenderedPageBreak/>
        <w:t>9.</w:t>
      </w:r>
      <w:r w:rsidRPr="00481BDF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全市</w:t>
      </w:r>
      <w:r w:rsidR="00BD36C7" w:rsidRPr="00D14862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重载</w:t>
      </w:r>
      <w:r w:rsidRPr="00481BDF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用户数、变压器数量、变压器总容量</w:t>
      </w:r>
    </w:p>
    <w:tbl>
      <w:tblPr>
        <w:tblW w:w="4908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4"/>
        <w:gridCol w:w="984"/>
        <w:gridCol w:w="1050"/>
        <w:gridCol w:w="1890"/>
      </w:tblGrid>
      <w:tr w:rsidR="003A4AEC" w:rsidRPr="003A4AEC" w:rsidTr="003A4AEC">
        <w:trPr>
          <w:trHeight w:val="285"/>
        </w:trPr>
        <w:tc>
          <w:tcPr>
            <w:tcW w:w="98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A4AEC" w:rsidRPr="003A4AEC" w:rsidRDefault="003A4AEC" w:rsidP="001257DF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A4AE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用户数</w:t>
            </w:r>
          </w:p>
        </w:tc>
        <w:tc>
          <w:tcPr>
            <w:tcW w:w="98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A4AEC" w:rsidRPr="003A4AEC" w:rsidRDefault="003A4AEC" w:rsidP="001257DF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A4AE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变压器数</w:t>
            </w:r>
          </w:p>
        </w:tc>
        <w:tc>
          <w:tcPr>
            <w:tcW w:w="105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A4AEC" w:rsidRPr="003A4AEC" w:rsidRDefault="003A4AEC" w:rsidP="001257DF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A4AE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总容量</w:t>
            </w:r>
          </w:p>
        </w:tc>
        <w:tc>
          <w:tcPr>
            <w:tcW w:w="189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A4AEC" w:rsidRPr="003A4AEC" w:rsidRDefault="003A4AEC" w:rsidP="001257DF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proofErr w:type="gramStart"/>
            <w:r w:rsidRPr="003A4AE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总年电量</w:t>
            </w:r>
            <w:proofErr w:type="gramEnd"/>
          </w:p>
        </w:tc>
      </w:tr>
      <w:tr w:rsidR="003A4AEC" w:rsidRPr="003A4AEC" w:rsidTr="003A4AEC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A4AEC" w:rsidRPr="003A4AEC" w:rsidRDefault="003A4AEC" w:rsidP="001257DF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A4AE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765</w:t>
            </w:r>
          </w:p>
        </w:tc>
        <w:tc>
          <w:tcPr>
            <w:tcW w:w="984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A4AEC" w:rsidRPr="003A4AEC" w:rsidRDefault="003A4AEC" w:rsidP="001257DF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A4AE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781</w:t>
            </w:r>
          </w:p>
        </w:tc>
        <w:tc>
          <w:tcPr>
            <w:tcW w:w="105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A4AEC" w:rsidRPr="003A4AEC" w:rsidRDefault="003A4AEC" w:rsidP="001257DF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A4AE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16849</w:t>
            </w:r>
          </w:p>
        </w:tc>
        <w:tc>
          <w:tcPr>
            <w:tcW w:w="189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A4AEC" w:rsidRPr="003A4AEC" w:rsidRDefault="003A4AEC" w:rsidP="001257DF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A4AE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234947827.3</w:t>
            </w:r>
          </w:p>
        </w:tc>
      </w:tr>
    </w:tbl>
    <w:p w:rsidR="00481BDF" w:rsidRPr="00481BDF" w:rsidRDefault="00481BDF" w:rsidP="00481BDF">
      <w:pPr>
        <w:widowControl/>
        <w:spacing w:line="360" w:lineRule="atLeast"/>
        <w:jc w:val="left"/>
        <w:rPr>
          <w:rFonts w:ascii="宋体" w:eastAsia="宋体" w:hAnsi="宋体" w:cs="宋体"/>
          <w:b/>
          <w:color w:val="333333"/>
          <w:kern w:val="0"/>
          <w:sz w:val="18"/>
          <w:szCs w:val="18"/>
        </w:rPr>
      </w:pPr>
    </w:p>
    <w:p w:rsidR="000622AF" w:rsidRDefault="00481BDF" w:rsidP="00745CD2">
      <w:pPr>
        <w:widowControl/>
        <w:spacing w:line="360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 xml:space="preserve">10. </w:t>
      </w:r>
      <w:r w:rsidRPr="00481BDF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全市</w:t>
      </w:r>
      <w:r w:rsidR="000925BD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过载</w:t>
      </w:r>
      <w:r w:rsidRPr="00481BDF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用户数、变压器数量、变压器总容量</w:t>
      </w:r>
    </w:p>
    <w:tbl>
      <w:tblPr>
        <w:tblW w:w="4761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8"/>
        <w:gridCol w:w="1118"/>
        <w:gridCol w:w="1137"/>
        <w:gridCol w:w="1388"/>
      </w:tblGrid>
      <w:tr w:rsidR="007D7C21" w:rsidRPr="000622AF" w:rsidTr="007D7C21">
        <w:trPr>
          <w:trHeight w:val="285"/>
        </w:trPr>
        <w:tc>
          <w:tcPr>
            <w:tcW w:w="11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D7C21" w:rsidRPr="000622AF" w:rsidRDefault="007D7C21" w:rsidP="001257DF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622AF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用户数</w:t>
            </w:r>
          </w:p>
        </w:tc>
        <w:tc>
          <w:tcPr>
            <w:tcW w:w="11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D7C21" w:rsidRPr="000622AF" w:rsidRDefault="007D7C21" w:rsidP="001257DF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622AF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变压器数</w:t>
            </w:r>
          </w:p>
        </w:tc>
        <w:tc>
          <w:tcPr>
            <w:tcW w:w="113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D7C21" w:rsidRPr="000622AF" w:rsidRDefault="007D7C21" w:rsidP="001257DF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622AF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总容量</w:t>
            </w:r>
          </w:p>
        </w:tc>
        <w:tc>
          <w:tcPr>
            <w:tcW w:w="138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D7C21" w:rsidRPr="000622AF" w:rsidRDefault="007D7C21" w:rsidP="001257DF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proofErr w:type="gramStart"/>
            <w:r w:rsidRPr="000622AF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总年电量</w:t>
            </w:r>
            <w:proofErr w:type="gramEnd"/>
          </w:p>
        </w:tc>
      </w:tr>
      <w:tr w:rsidR="007D7C21" w:rsidRPr="000622AF" w:rsidTr="007D7C21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D7C21" w:rsidRPr="000622AF" w:rsidRDefault="007D7C21" w:rsidP="001257DF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622AF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565</w:t>
            </w:r>
          </w:p>
        </w:tc>
        <w:tc>
          <w:tcPr>
            <w:tcW w:w="111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D7C21" w:rsidRPr="000622AF" w:rsidRDefault="007D7C21" w:rsidP="001257DF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622AF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575</w:t>
            </w:r>
          </w:p>
        </w:tc>
        <w:tc>
          <w:tcPr>
            <w:tcW w:w="113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D7C21" w:rsidRPr="000622AF" w:rsidRDefault="007D7C21" w:rsidP="001257DF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622AF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9841</w:t>
            </w:r>
          </w:p>
        </w:tc>
        <w:tc>
          <w:tcPr>
            <w:tcW w:w="138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D7C21" w:rsidRPr="000622AF" w:rsidRDefault="007D7C21" w:rsidP="001257DF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622AF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117072598</w:t>
            </w:r>
          </w:p>
        </w:tc>
      </w:tr>
    </w:tbl>
    <w:p w:rsidR="000622AF" w:rsidRDefault="000622AF" w:rsidP="00481BDF">
      <w:pPr>
        <w:widowControl/>
        <w:spacing w:line="360" w:lineRule="atLeast"/>
        <w:jc w:val="left"/>
        <w:rPr>
          <w:rFonts w:ascii="宋体" w:eastAsia="宋体" w:hAnsi="宋体" w:cs="宋体"/>
          <w:b/>
          <w:color w:val="333333"/>
          <w:kern w:val="0"/>
          <w:sz w:val="18"/>
          <w:szCs w:val="18"/>
        </w:rPr>
      </w:pPr>
    </w:p>
    <w:p w:rsidR="005D4FF5" w:rsidRDefault="0094336E" w:rsidP="00481BDF">
      <w:pPr>
        <w:widowControl/>
        <w:spacing w:line="360" w:lineRule="atLeast"/>
        <w:jc w:val="left"/>
        <w:rPr>
          <w:rFonts w:ascii="宋体" w:eastAsia="宋体" w:hAnsi="宋体" w:cs="宋体"/>
          <w:b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11. 三相不平衡与高电压结合（不考虑负载率）</w:t>
      </w:r>
    </w:p>
    <w:p w:rsidR="0010707B" w:rsidRPr="0010707B" w:rsidRDefault="0010707B" w:rsidP="00481BDF">
      <w:pPr>
        <w:widowControl/>
        <w:spacing w:line="360" w:lineRule="atLeast"/>
        <w:jc w:val="left"/>
        <w:rPr>
          <w:rFonts w:ascii="宋体" w:eastAsia="宋体" w:hAnsi="宋体" w:cs="宋体"/>
          <w:b/>
          <w:color w:val="333333"/>
          <w:kern w:val="0"/>
          <w:sz w:val="18"/>
          <w:szCs w:val="18"/>
        </w:rPr>
      </w:pPr>
    </w:p>
    <w:p w:rsidR="005D4FF5" w:rsidRPr="005D4FF5" w:rsidRDefault="005D4FF5" w:rsidP="005D4FF5">
      <w:pPr>
        <w:widowControl/>
        <w:jc w:val="left"/>
        <w:rPr>
          <w:rFonts w:ascii="宋体" w:eastAsia="宋体" w:hAnsi="宋体" w:cs="宋体"/>
          <w:b/>
          <w:color w:val="333333"/>
          <w:kern w:val="0"/>
          <w:sz w:val="18"/>
          <w:szCs w:val="18"/>
        </w:rPr>
      </w:pPr>
      <w:r w:rsidRPr="005D4FF5">
        <w:rPr>
          <w:rFonts w:ascii="宋体" w:eastAsia="宋体" w:hAnsi="宋体" w:cs="宋体"/>
          <w:b/>
          <w:color w:val="333333"/>
          <w:kern w:val="0"/>
          <w:sz w:val="18"/>
          <w:szCs w:val="18"/>
        </w:rPr>
        <w:t>最大不平衡度 为(0.15, 0.3]时，高电压情况：</w:t>
      </w:r>
    </w:p>
    <w:tbl>
      <w:tblPr>
        <w:tblW w:w="526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1063"/>
        <w:gridCol w:w="1077"/>
        <w:gridCol w:w="932"/>
        <w:gridCol w:w="1408"/>
      </w:tblGrid>
      <w:tr w:rsidR="005D4FF5" w:rsidRPr="005D4FF5" w:rsidTr="005D4FF5">
        <w:trPr>
          <w:trHeight w:val="285"/>
        </w:trPr>
        <w:tc>
          <w:tcPr>
            <w:tcW w:w="5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</w:t>
            </w:r>
          </w:p>
        </w:tc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严重程度</w:t>
            </w:r>
          </w:p>
        </w:tc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计量点数</w:t>
            </w:r>
          </w:p>
        </w:tc>
        <w:tc>
          <w:tcPr>
            <w:tcW w:w="9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总容量</w:t>
            </w:r>
          </w:p>
        </w:tc>
        <w:tc>
          <w:tcPr>
            <w:tcW w:w="14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年电量</w:t>
            </w:r>
          </w:p>
        </w:tc>
      </w:tr>
      <w:tr w:rsidR="005D4FF5" w:rsidRPr="005D4FF5" w:rsidTr="005D4FF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1.一般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136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70143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228799966.2</w:t>
            </w:r>
          </w:p>
        </w:tc>
      </w:tr>
      <w:tr w:rsidR="005D4FF5" w:rsidRPr="005D4FF5" w:rsidTr="005D4FF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2.严重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130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56386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498094473.1</w:t>
            </w:r>
          </w:p>
        </w:tc>
      </w:tr>
      <w:tr w:rsidR="005D4FF5" w:rsidRPr="005D4FF5" w:rsidTr="005D4FF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3.紧急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297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110763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397928093</w:t>
            </w:r>
          </w:p>
        </w:tc>
      </w:tr>
      <w:tr w:rsidR="005D4FF5" w:rsidRPr="005D4FF5" w:rsidTr="005D4FF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4.危急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658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275445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649764473</w:t>
            </w:r>
          </w:p>
        </w:tc>
      </w:tr>
    </w:tbl>
    <w:p w:rsidR="005D4FF5" w:rsidRPr="005D4FF5" w:rsidRDefault="005D4FF5" w:rsidP="005D4FF5">
      <w:pPr>
        <w:widowControl/>
        <w:jc w:val="center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5D4FF5" w:rsidRPr="005D4FF5" w:rsidRDefault="005D4FF5" w:rsidP="005D4FF5">
      <w:pPr>
        <w:widowControl/>
        <w:jc w:val="left"/>
        <w:rPr>
          <w:rFonts w:ascii="宋体" w:eastAsia="宋体" w:hAnsi="宋体" w:cs="宋体"/>
          <w:b/>
          <w:color w:val="333333"/>
          <w:kern w:val="0"/>
          <w:sz w:val="18"/>
          <w:szCs w:val="18"/>
        </w:rPr>
      </w:pPr>
      <w:r w:rsidRPr="005D4FF5">
        <w:rPr>
          <w:rFonts w:ascii="宋体" w:eastAsia="宋体" w:hAnsi="宋体" w:cs="宋体"/>
          <w:b/>
          <w:color w:val="333333"/>
          <w:kern w:val="0"/>
          <w:sz w:val="18"/>
          <w:szCs w:val="18"/>
        </w:rPr>
        <w:t>最大不平衡度 为(0.3, 0.5]时，高电压情况：</w:t>
      </w:r>
    </w:p>
    <w:tbl>
      <w:tblPr>
        <w:tblW w:w="536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1064"/>
        <w:gridCol w:w="1091"/>
        <w:gridCol w:w="932"/>
        <w:gridCol w:w="1493"/>
      </w:tblGrid>
      <w:tr w:rsidR="005D4FF5" w:rsidRPr="005D4FF5" w:rsidTr="005D4FF5">
        <w:trPr>
          <w:trHeight w:val="285"/>
        </w:trPr>
        <w:tc>
          <w:tcPr>
            <w:tcW w:w="5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</w:t>
            </w:r>
          </w:p>
        </w:tc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严重程度</w:t>
            </w:r>
          </w:p>
        </w:tc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计量点数</w:t>
            </w:r>
          </w:p>
        </w:tc>
        <w:tc>
          <w:tcPr>
            <w:tcW w:w="9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总容量</w:t>
            </w:r>
          </w:p>
        </w:tc>
        <w:tc>
          <w:tcPr>
            <w:tcW w:w="15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年电量</w:t>
            </w:r>
          </w:p>
        </w:tc>
      </w:tr>
      <w:tr w:rsidR="005D4FF5" w:rsidRPr="005D4FF5" w:rsidTr="005D4FF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1.一般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239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99100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285081831.2</w:t>
            </w:r>
          </w:p>
        </w:tc>
      </w:tr>
      <w:tr w:rsidR="005D4FF5" w:rsidRPr="005D4FF5" w:rsidTr="005D4FF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2.严重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249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68416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225321227.7</w:t>
            </w:r>
          </w:p>
        </w:tc>
      </w:tr>
      <w:tr w:rsidR="005D4FF5" w:rsidRPr="005D4FF5" w:rsidTr="005D4FF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3.紧急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776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216840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690292743.9</w:t>
            </w:r>
          </w:p>
        </w:tc>
      </w:tr>
      <w:tr w:rsidR="005D4FF5" w:rsidRPr="005D4FF5" w:rsidTr="005D4FF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4.危急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1908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675220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1822110878</w:t>
            </w:r>
          </w:p>
        </w:tc>
      </w:tr>
    </w:tbl>
    <w:p w:rsidR="005D4FF5" w:rsidRPr="005D4FF5" w:rsidRDefault="005D4FF5" w:rsidP="005D4FF5">
      <w:pPr>
        <w:widowControl/>
        <w:jc w:val="center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5D4FF5" w:rsidRPr="005D4FF5" w:rsidRDefault="005D4FF5" w:rsidP="005D4FF5">
      <w:pPr>
        <w:widowControl/>
        <w:jc w:val="left"/>
        <w:rPr>
          <w:rFonts w:ascii="宋体" w:eastAsia="宋体" w:hAnsi="宋体" w:cs="宋体"/>
          <w:b/>
          <w:color w:val="333333"/>
          <w:kern w:val="0"/>
          <w:sz w:val="18"/>
          <w:szCs w:val="18"/>
        </w:rPr>
      </w:pPr>
      <w:r w:rsidRPr="005D4FF5">
        <w:rPr>
          <w:rFonts w:ascii="宋体" w:eastAsia="宋体" w:hAnsi="宋体" w:cs="宋体"/>
          <w:b/>
          <w:color w:val="333333"/>
          <w:kern w:val="0"/>
          <w:sz w:val="18"/>
          <w:szCs w:val="18"/>
        </w:rPr>
        <w:t>最大不平衡度 &gt; 0.5时，高电压情况：</w:t>
      </w:r>
    </w:p>
    <w:tbl>
      <w:tblPr>
        <w:tblW w:w="536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1051"/>
        <w:gridCol w:w="1097"/>
        <w:gridCol w:w="945"/>
        <w:gridCol w:w="1487"/>
      </w:tblGrid>
      <w:tr w:rsidR="005D4FF5" w:rsidRPr="005D4FF5" w:rsidTr="005D4FF5">
        <w:trPr>
          <w:trHeight w:val="285"/>
        </w:trPr>
        <w:tc>
          <w:tcPr>
            <w:tcW w:w="5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   </w:t>
            </w:r>
          </w:p>
        </w:tc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严重程度</w:t>
            </w:r>
          </w:p>
        </w:tc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计量点数</w:t>
            </w:r>
          </w:p>
        </w:tc>
        <w:tc>
          <w:tcPr>
            <w:tcW w:w="9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总容量</w:t>
            </w:r>
          </w:p>
        </w:tc>
        <w:tc>
          <w:tcPr>
            <w:tcW w:w="15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年电量</w:t>
            </w:r>
          </w:p>
        </w:tc>
      </w:tr>
      <w:tr w:rsidR="005D4FF5" w:rsidRPr="005D4FF5" w:rsidTr="005D4FF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1.一般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654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98653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209510271.8</w:t>
            </w:r>
          </w:p>
        </w:tc>
      </w:tr>
      <w:tr w:rsidR="005D4FF5" w:rsidRPr="005D4FF5" w:rsidTr="005D4FF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2.严重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953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132611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306111506.2</w:t>
            </w:r>
          </w:p>
        </w:tc>
      </w:tr>
      <w:tr w:rsidR="005D4FF5" w:rsidRPr="005D4FF5" w:rsidTr="005D4FF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3.紧急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3454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486493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1613372273</w:t>
            </w:r>
          </w:p>
        </w:tc>
      </w:tr>
      <w:tr w:rsidR="005D4FF5" w:rsidRPr="005D4FF5" w:rsidTr="005D4FF5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4.危急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10400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1751584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D4FF5" w:rsidRPr="005D4FF5" w:rsidRDefault="005D4FF5" w:rsidP="005D4FF5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D4FF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2774697026</w:t>
            </w:r>
          </w:p>
        </w:tc>
      </w:tr>
    </w:tbl>
    <w:p w:rsidR="0010707B" w:rsidRDefault="0010707B" w:rsidP="005D4FF5">
      <w:pPr>
        <w:widowControl/>
        <w:jc w:val="center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10707B" w:rsidRDefault="0010707B" w:rsidP="0010707B">
      <w:pPr>
        <w:widowControl/>
        <w:jc w:val="left"/>
        <w:rPr>
          <w:rFonts w:ascii="宋体" w:eastAsia="宋体" w:hAnsi="宋体" w:cs="宋体"/>
          <w:b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 xml:space="preserve">12. </w:t>
      </w:r>
      <w:r w:rsidRPr="002662CF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三相不平衡的用户数、总容量（负载率&gt;20%</w:t>
      </w:r>
      <w:r w:rsidR="00F15C6D" w:rsidRPr="002662CF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，额定容量&gt;=315</w:t>
      </w:r>
      <w:r w:rsidRPr="002662CF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）</w:t>
      </w:r>
    </w:p>
    <w:p w:rsidR="00015F40" w:rsidRPr="00294820" w:rsidRDefault="00015F40" w:rsidP="00015F40">
      <w:pPr>
        <w:widowControl/>
        <w:spacing w:line="360" w:lineRule="atLeast"/>
        <w:jc w:val="left"/>
        <w:rPr>
          <w:rFonts w:ascii="Helvetica" w:eastAsia="宋体" w:hAnsi="Helvetica" w:cs="Helvetica"/>
          <w:strike/>
          <w:color w:val="000000"/>
          <w:kern w:val="0"/>
          <w:sz w:val="18"/>
          <w:szCs w:val="23"/>
        </w:rPr>
      </w:pPr>
      <w:r w:rsidRPr="00294820">
        <w:rPr>
          <w:rFonts w:ascii="Helvetica" w:eastAsia="宋体" w:hAnsi="Helvetica" w:cs="Helvetica"/>
          <w:strike/>
          <w:color w:val="000000"/>
          <w:kern w:val="0"/>
          <w:sz w:val="18"/>
          <w:szCs w:val="23"/>
        </w:rPr>
        <w:t>最大不平衡度</w:t>
      </w:r>
      <w:r w:rsidRPr="00294820">
        <w:rPr>
          <w:rFonts w:ascii="Helvetica" w:eastAsia="宋体" w:hAnsi="Helvetica" w:cs="Helvetica"/>
          <w:strike/>
          <w:color w:val="000000"/>
          <w:kern w:val="0"/>
          <w:sz w:val="18"/>
          <w:szCs w:val="23"/>
        </w:rPr>
        <w:t>(15%~30%]</w:t>
      </w:r>
      <w:r w:rsidRPr="00294820">
        <w:rPr>
          <w:rFonts w:ascii="Helvetica" w:eastAsia="宋体" w:hAnsi="Helvetica" w:cs="Helvetica"/>
          <w:strike/>
          <w:color w:val="000000"/>
          <w:kern w:val="0"/>
          <w:sz w:val="18"/>
          <w:szCs w:val="23"/>
        </w:rPr>
        <w:t>的用户</w:t>
      </w:r>
      <w:r w:rsidRPr="00294820">
        <w:rPr>
          <w:rFonts w:ascii="Helvetica" w:eastAsia="宋体" w:hAnsi="Helvetica" w:cs="Helvetica"/>
          <w:strike/>
          <w:color w:val="000000"/>
          <w:kern w:val="0"/>
          <w:sz w:val="18"/>
          <w:szCs w:val="23"/>
        </w:rPr>
        <w:t>1140    </w:t>
      </w:r>
      <w:r w:rsidRPr="00294820">
        <w:rPr>
          <w:rFonts w:ascii="Helvetica" w:eastAsia="宋体" w:hAnsi="Helvetica" w:cs="Helvetica"/>
          <w:strike/>
          <w:color w:val="000000"/>
          <w:kern w:val="0"/>
          <w:sz w:val="18"/>
          <w:szCs w:val="23"/>
        </w:rPr>
        <w:t>年电量</w:t>
      </w:r>
      <w:r w:rsidRPr="00294820">
        <w:rPr>
          <w:rFonts w:ascii="Helvetica" w:eastAsia="宋体" w:hAnsi="Helvetica" w:cs="Helvetica"/>
          <w:strike/>
          <w:color w:val="000000"/>
          <w:kern w:val="0"/>
          <w:sz w:val="18"/>
          <w:szCs w:val="23"/>
        </w:rPr>
        <w:t> 388904681.86  </w:t>
      </w:r>
      <w:r w:rsidRPr="00294820">
        <w:rPr>
          <w:rFonts w:ascii="Helvetica" w:eastAsia="宋体" w:hAnsi="Helvetica" w:cs="Helvetica"/>
          <w:strike/>
          <w:color w:val="000000"/>
          <w:kern w:val="0"/>
          <w:sz w:val="18"/>
          <w:szCs w:val="23"/>
        </w:rPr>
        <w:t>额定容量</w:t>
      </w:r>
      <w:r w:rsidRPr="00294820">
        <w:rPr>
          <w:rFonts w:ascii="Helvetica" w:eastAsia="宋体" w:hAnsi="Helvetica" w:cs="Helvetica"/>
          <w:strike/>
          <w:color w:val="000000"/>
          <w:kern w:val="0"/>
          <w:sz w:val="18"/>
          <w:szCs w:val="23"/>
        </w:rPr>
        <w:t>103962</w:t>
      </w:r>
    </w:p>
    <w:tbl>
      <w:tblPr>
        <w:tblW w:w="488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1240"/>
        <w:gridCol w:w="1560"/>
        <w:gridCol w:w="1280"/>
      </w:tblGrid>
      <w:tr w:rsidR="00015F40" w:rsidRPr="00294820" w:rsidTr="00015F40">
        <w:trPr>
          <w:trHeight w:val="270"/>
        </w:trPr>
        <w:tc>
          <w:tcPr>
            <w:tcW w:w="8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294820" w:rsidRDefault="00015F40" w:rsidP="00015F40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29482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台数</w:t>
            </w:r>
          </w:p>
        </w:tc>
        <w:tc>
          <w:tcPr>
            <w:tcW w:w="12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294820" w:rsidRDefault="00015F40" w:rsidP="00015F40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29482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额定容量</w:t>
            </w:r>
          </w:p>
        </w:tc>
        <w:tc>
          <w:tcPr>
            <w:tcW w:w="15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294820" w:rsidRDefault="00015F40" w:rsidP="00015F40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29482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年电量</w:t>
            </w:r>
          </w:p>
        </w:tc>
        <w:tc>
          <w:tcPr>
            <w:tcW w:w="12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294820" w:rsidRDefault="00015F40" w:rsidP="00015F40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29482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电压等级</w:t>
            </w:r>
          </w:p>
        </w:tc>
      </w:tr>
      <w:tr w:rsidR="00015F40" w:rsidRPr="00294820" w:rsidTr="00015F40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294820" w:rsidRDefault="00015F40" w:rsidP="00015F40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29482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1133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294820" w:rsidRDefault="00015F40" w:rsidP="00015F40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29482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103359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294820" w:rsidRDefault="00015F40" w:rsidP="00015F40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29482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386557234.7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294820" w:rsidRDefault="00015F40" w:rsidP="00015F40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29482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交流10kV</w:t>
            </w:r>
          </w:p>
        </w:tc>
      </w:tr>
      <w:tr w:rsidR="00015F40" w:rsidRPr="00294820" w:rsidTr="00015F40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294820" w:rsidRDefault="00015F40" w:rsidP="00015F40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29482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294820" w:rsidRDefault="00015F40" w:rsidP="00015F40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29482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603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294820" w:rsidRDefault="00015F40" w:rsidP="00015F40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29482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2347447.19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294820" w:rsidRDefault="00015F40" w:rsidP="00015F40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29482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交流220V</w:t>
            </w:r>
          </w:p>
        </w:tc>
      </w:tr>
    </w:tbl>
    <w:p w:rsidR="00015F40" w:rsidRPr="00294820" w:rsidRDefault="00015F40" w:rsidP="00015F40">
      <w:pPr>
        <w:widowControl/>
        <w:spacing w:line="360" w:lineRule="atLeast"/>
        <w:jc w:val="left"/>
        <w:rPr>
          <w:rFonts w:ascii="Helvetica" w:eastAsia="宋体" w:hAnsi="Helvetica" w:cs="Helvetica"/>
          <w:strike/>
          <w:color w:val="000000"/>
          <w:kern w:val="0"/>
          <w:sz w:val="18"/>
          <w:szCs w:val="23"/>
        </w:rPr>
      </w:pPr>
    </w:p>
    <w:p w:rsidR="00015F40" w:rsidRPr="00294820" w:rsidRDefault="00015F40" w:rsidP="00015F40">
      <w:pPr>
        <w:widowControl/>
        <w:spacing w:line="360" w:lineRule="atLeast"/>
        <w:jc w:val="left"/>
        <w:rPr>
          <w:rFonts w:ascii="Helvetica" w:eastAsia="宋体" w:hAnsi="Helvetica" w:cs="Helvetica"/>
          <w:strike/>
          <w:color w:val="000000"/>
          <w:kern w:val="0"/>
          <w:sz w:val="18"/>
          <w:szCs w:val="23"/>
        </w:rPr>
      </w:pPr>
      <w:r w:rsidRPr="00294820">
        <w:rPr>
          <w:rFonts w:ascii="Helvetica" w:eastAsia="宋体" w:hAnsi="Helvetica" w:cs="Helvetica"/>
          <w:strike/>
          <w:color w:val="000000"/>
          <w:kern w:val="0"/>
          <w:sz w:val="18"/>
          <w:szCs w:val="23"/>
        </w:rPr>
        <w:t>最大不平衡度</w:t>
      </w:r>
      <w:r w:rsidRPr="00294820">
        <w:rPr>
          <w:rFonts w:ascii="Helvetica" w:eastAsia="宋体" w:hAnsi="Helvetica" w:cs="Helvetica"/>
          <w:strike/>
          <w:color w:val="000000"/>
          <w:kern w:val="0"/>
          <w:sz w:val="18"/>
          <w:szCs w:val="23"/>
        </w:rPr>
        <w:t>(30%~50%]</w:t>
      </w:r>
      <w:r w:rsidRPr="00294820">
        <w:rPr>
          <w:rFonts w:ascii="Helvetica" w:eastAsia="宋体" w:hAnsi="Helvetica" w:cs="Helvetica"/>
          <w:strike/>
          <w:color w:val="000000"/>
          <w:kern w:val="0"/>
          <w:sz w:val="18"/>
          <w:szCs w:val="23"/>
        </w:rPr>
        <w:t>的用户</w:t>
      </w:r>
      <w:r w:rsidRPr="00294820">
        <w:rPr>
          <w:rFonts w:ascii="Helvetica" w:eastAsia="宋体" w:hAnsi="Helvetica" w:cs="Helvetica"/>
          <w:strike/>
          <w:color w:val="000000"/>
          <w:kern w:val="0"/>
          <w:sz w:val="18"/>
          <w:szCs w:val="23"/>
        </w:rPr>
        <w:t>1548  </w:t>
      </w:r>
      <w:r w:rsidRPr="00294820">
        <w:rPr>
          <w:rFonts w:ascii="Helvetica" w:eastAsia="宋体" w:hAnsi="Helvetica" w:cs="Helvetica"/>
          <w:strike/>
          <w:color w:val="000000"/>
          <w:kern w:val="0"/>
          <w:sz w:val="18"/>
          <w:szCs w:val="23"/>
        </w:rPr>
        <w:t>年电量</w:t>
      </w:r>
      <w:r w:rsidRPr="00294820">
        <w:rPr>
          <w:rFonts w:ascii="Helvetica" w:eastAsia="宋体" w:hAnsi="Helvetica" w:cs="Helvetica"/>
          <w:strike/>
          <w:color w:val="000000"/>
          <w:kern w:val="0"/>
          <w:sz w:val="18"/>
          <w:szCs w:val="23"/>
        </w:rPr>
        <w:t xml:space="preserve"> 446080387.05   </w:t>
      </w:r>
      <w:r w:rsidRPr="00294820">
        <w:rPr>
          <w:rFonts w:ascii="Helvetica" w:eastAsia="宋体" w:hAnsi="Helvetica" w:cs="Helvetica"/>
          <w:strike/>
          <w:color w:val="000000"/>
          <w:kern w:val="0"/>
          <w:sz w:val="18"/>
          <w:szCs w:val="23"/>
        </w:rPr>
        <w:t>额定容量</w:t>
      </w:r>
      <w:r w:rsidRPr="00294820">
        <w:rPr>
          <w:rFonts w:ascii="Helvetica" w:eastAsia="宋体" w:hAnsi="Helvetica" w:cs="Helvetica"/>
          <w:strike/>
          <w:color w:val="000000"/>
          <w:kern w:val="0"/>
          <w:sz w:val="18"/>
          <w:szCs w:val="23"/>
        </w:rPr>
        <w:t>122811</w:t>
      </w:r>
    </w:p>
    <w:tbl>
      <w:tblPr>
        <w:tblW w:w="456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1180"/>
        <w:gridCol w:w="1440"/>
        <w:gridCol w:w="1180"/>
      </w:tblGrid>
      <w:tr w:rsidR="00015F40" w:rsidRPr="00294820" w:rsidTr="00015F40">
        <w:trPr>
          <w:trHeight w:val="285"/>
        </w:trPr>
        <w:tc>
          <w:tcPr>
            <w:tcW w:w="7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294820" w:rsidRDefault="00015F40" w:rsidP="00015F40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29482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台数</w:t>
            </w:r>
          </w:p>
        </w:tc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294820" w:rsidRDefault="00015F40" w:rsidP="00015F40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29482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额定容量</w:t>
            </w:r>
          </w:p>
        </w:tc>
        <w:tc>
          <w:tcPr>
            <w:tcW w:w="14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294820" w:rsidRDefault="00015F40" w:rsidP="00015F40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29482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年电量</w:t>
            </w:r>
          </w:p>
        </w:tc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294820" w:rsidRDefault="00015F40" w:rsidP="00015F40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29482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电压等级</w:t>
            </w:r>
          </w:p>
        </w:tc>
      </w:tr>
      <w:tr w:rsidR="00015F40" w:rsidRPr="00294820" w:rsidTr="00015F40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294820" w:rsidRDefault="00015F40" w:rsidP="00015F40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29482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1544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294820" w:rsidRDefault="00015F40" w:rsidP="00015F40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29482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122621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294820" w:rsidRDefault="00015F40" w:rsidP="00015F40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29482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445106833.8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294820" w:rsidRDefault="00015F40" w:rsidP="00015F40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29482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交流10kV</w:t>
            </w:r>
          </w:p>
        </w:tc>
      </w:tr>
      <w:tr w:rsidR="00015F40" w:rsidRPr="00294820" w:rsidTr="00015F40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294820" w:rsidRDefault="00015F40" w:rsidP="00015F40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29482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294820" w:rsidRDefault="00015F40" w:rsidP="00015F40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29482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190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294820" w:rsidRDefault="00015F40" w:rsidP="00015F40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29482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973553.22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294820" w:rsidRDefault="00015F40" w:rsidP="00015F40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29482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交流220V</w:t>
            </w:r>
          </w:p>
        </w:tc>
      </w:tr>
    </w:tbl>
    <w:p w:rsidR="00015F40" w:rsidRPr="00294820" w:rsidRDefault="00015F40" w:rsidP="00015F40">
      <w:pPr>
        <w:widowControl/>
        <w:spacing w:line="360" w:lineRule="atLeast"/>
        <w:jc w:val="left"/>
        <w:rPr>
          <w:rFonts w:ascii="Helvetica" w:eastAsia="宋体" w:hAnsi="Helvetica" w:cs="Helvetica"/>
          <w:strike/>
          <w:color w:val="000000"/>
          <w:kern w:val="0"/>
          <w:sz w:val="18"/>
          <w:szCs w:val="23"/>
        </w:rPr>
      </w:pPr>
      <w:r w:rsidRPr="00294820">
        <w:rPr>
          <w:rFonts w:ascii="Helvetica" w:eastAsia="宋体" w:hAnsi="Helvetica" w:cs="Helvetica"/>
          <w:strike/>
          <w:color w:val="000000"/>
          <w:kern w:val="0"/>
          <w:sz w:val="18"/>
          <w:szCs w:val="23"/>
        </w:rPr>
        <w:br/>
      </w:r>
      <w:r w:rsidRPr="00294820">
        <w:rPr>
          <w:rFonts w:ascii="Helvetica" w:eastAsia="宋体" w:hAnsi="Helvetica" w:cs="Helvetica"/>
          <w:strike/>
          <w:color w:val="000000"/>
          <w:kern w:val="0"/>
          <w:sz w:val="18"/>
          <w:szCs w:val="23"/>
        </w:rPr>
        <w:t>最大不平衡度</w:t>
      </w:r>
      <w:r w:rsidRPr="00294820">
        <w:rPr>
          <w:rFonts w:ascii="Helvetica" w:eastAsia="宋体" w:hAnsi="Helvetica" w:cs="Helvetica"/>
          <w:strike/>
          <w:color w:val="000000"/>
          <w:kern w:val="0"/>
          <w:sz w:val="18"/>
          <w:szCs w:val="23"/>
        </w:rPr>
        <w:t>&gt;50%</w:t>
      </w:r>
      <w:r w:rsidRPr="00294820">
        <w:rPr>
          <w:rFonts w:ascii="Helvetica" w:eastAsia="宋体" w:hAnsi="Helvetica" w:cs="Helvetica"/>
          <w:strike/>
          <w:color w:val="000000"/>
          <w:kern w:val="0"/>
          <w:sz w:val="18"/>
          <w:szCs w:val="23"/>
        </w:rPr>
        <w:t>的用户</w:t>
      </w:r>
      <w:r w:rsidRPr="00294820">
        <w:rPr>
          <w:rFonts w:ascii="Helvetica" w:eastAsia="宋体" w:hAnsi="Helvetica" w:cs="Helvetica"/>
          <w:strike/>
          <w:color w:val="000000"/>
          <w:kern w:val="0"/>
          <w:sz w:val="18"/>
          <w:szCs w:val="23"/>
        </w:rPr>
        <w:t>2359   </w:t>
      </w:r>
      <w:r w:rsidRPr="00294820">
        <w:rPr>
          <w:rFonts w:ascii="Helvetica" w:eastAsia="宋体" w:hAnsi="Helvetica" w:cs="Helvetica"/>
          <w:strike/>
          <w:color w:val="000000"/>
          <w:kern w:val="0"/>
          <w:sz w:val="18"/>
          <w:szCs w:val="23"/>
        </w:rPr>
        <w:t>年电量</w:t>
      </w:r>
      <w:r w:rsidRPr="00294820">
        <w:rPr>
          <w:rFonts w:ascii="Helvetica" w:eastAsia="宋体" w:hAnsi="Helvetica" w:cs="Helvetica"/>
          <w:strike/>
          <w:color w:val="000000"/>
          <w:kern w:val="0"/>
          <w:sz w:val="18"/>
          <w:szCs w:val="23"/>
        </w:rPr>
        <w:t xml:space="preserve"> 1109133692.55   </w:t>
      </w:r>
      <w:r w:rsidRPr="00294820">
        <w:rPr>
          <w:rFonts w:ascii="Helvetica" w:eastAsia="宋体" w:hAnsi="Helvetica" w:cs="Helvetica"/>
          <w:strike/>
          <w:color w:val="000000"/>
          <w:kern w:val="0"/>
          <w:sz w:val="18"/>
          <w:szCs w:val="23"/>
        </w:rPr>
        <w:t>额定容量</w:t>
      </w:r>
      <w:r w:rsidRPr="00294820">
        <w:rPr>
          <w:rFonts w:ascii="Helvetica" w:eastAsia="宋体" w:hAnsi="Helvetica" w:cs="Helvetica"/>
          <w:strike/>
          <w:color w:val="000000"/>
          <w:kern w:val="0"/>
          <w:sz w:val="18"/>
          <w:szCs w:val="23"/>
        </w:rPr>
        <w:t>109529</w:t>
      </w:r>
    </w:p>
    <w:tbl>
      <w:tblPr>
        <w:tblW w:w="466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1180"/>
        <w:gridCol w:w="1540"/>
        <w:gridCol w:w="1180"/>
      </w:tblGrid>
      <w:tr w:rsidR="00015F40" w:rsidRPr="00294820" w:rsidTr="00015F40">
        <w:trPr>
          <w:trHeight w:val="285"/>
        </w:trPr>
        <w:tc>
          <w:tcPr>
            <w:tcW w:w="7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294820" w:rsidRDefault="00015F40" w:rsidP="00015F40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29482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台数</w:t>
            </w:r>
          </w:p>
        </w:tc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294820" w:rsidRDefault="00015F40" w:rsidP="00015F40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29482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额定容量</w:t>
            </w:r>
          </w:p>
        </w:tc>
        <w:tc>
          <w:tcPr>
            <w:tcW w:w="15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294820" w:rsidRDefault="00015F40" w:rsidP="00015F40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29482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年电量</w:t>
            </w:r>
          </w:p>
        </w:tc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294820" w:rsidRDefault="00015F40" w:rsidP="00015F40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29482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电压等级</w:t>
            </w:r>
          </w:p>
        </w:tc>
      </w:tr>
      <w:tr w:rsidR="00015F40" w:rsidRPr="00294820" w:rsidTr="00015F40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294820" w:rsidRDefault="00015F40" w:rsidP="00015F40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29482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2333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294820" w:rsidRDefault="00015F40" w:rsidP="00015F40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29482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108519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294820" w:rsidRDefault="00015F40" w:rsidP="00015F40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29482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1102933853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294820" w:rsidRDefault="00015F40" w:rsidP="00015F40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29482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交流10kV</w:t>
            </w:r>
          </w:p>
        </w:tc>
      </w:tr>
      <w:tr w:rsidR="00015F40" w:rsidRPr="00294820" w:rsidTr="00015F40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294820" w:rsidRDefault="00015F40" w:rsidP="00015F40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29482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294820" w:rsidRDefault="00015F40" w:rsidP="00015F40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29482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1010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294820" w:rsidRDefault="00015F40" w:rsidP="00015F40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29482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6199839.09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15F40" w:rsidRPr="00294820" w:rsidRDefault="00015F40" w:rsidP="00015F40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29482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交流220V</w:t>
            </w:r>
          </w:p>
        </w:tc>
      </w:tr>
    </w:tbl>
    <w:p w:rsidR="00642AAB" w:rsidRDefault="00642AAB" w:rsidP="00642AAB">
      <w:pPr>
        <w:widowControl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642AAB" w:rsidRPr="00642AAB" w:rsidRDefault="003C6632" w:rsidP="00642AAB">
      <w:pPr>
        <w:widowControl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平均</w:t>
      </w:r>
      <w:r w:rsidR="00642AAB" w:rsidRPr="00642AAB">
        <w:rPr>
          <w:rFonts w:ascii="宋体" w:eastAsia="宋体" w:hAnsi="宋体" w:cs="宋体"/>
          <w:color w:val="333333"/>
          <w:kern w:val="0"/>
          <w:sz w:val="18"/>
          <w:szCs w:val="18"/>
        </w:rPr>
        <w:t>不平衡度(15%~30%]的用户3078   年电量 4001068010.65   额定容量1860918</w:t>
      </w:r>
    </w:p>
    <w:tbl>
      <w:tblPr>
        <w:tblW w:w="478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1180"/>
        <w:gridCol w:w="1540"/>
        <w:gridCol w:w="1300"/>
      </w:tblGrid>
      <w:tr w:rsidR="00642AAB" w:rsidRPr="00642AAB" w:rsidTr="00642AAB">
        <w:trPr>
          <w:trHeight w:val="285"/>
        </w:trPr>
        <w:tc>
          <w:tcPr>
            <w:tcW w:w="7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2AAB" w:rsidRPr="00642AAB" w:rsidRDefault="00642AAB" w:rsidP="00642AAB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42A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台数</w:t>
            </w:r>
          </w:p>
        </w:tc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2AAB" w:rsidRPr="00642AAB" w:rsidRDefault="00642AAB" w:rsidP="00642AAB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42A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额定容量</w:t>
            </w:r>
          </w:p>
        </w:tc>
        <w:tc>
          <w:tcPr>
            <w:tcW w:w="15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2AAB" w:rsidRPr="00642AAB" w:rsidRDefault="00642AAB" w:rsidP="00642AAB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42A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年电量</w:t>
            </w:r>
          </w:p>
        </w:tc>
        <w:tc>
          <w:tcPr>
            <w:tcW w:w="13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2AAB" w:rsidRPr="00642AAB" w:rsidRDefault="00642AAB" w:rsidP="00642AAB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42A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电压等级</w:t>
            </w:r>
          </w:p>
        </w:tc>
      </w:tr>
      <w:tr w:rsidR="00642AAB" w:rsidRPr="00642AAB" w:rsidTr="00642AAB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2AAB" w:rsidRPr="00642AAB" w:rsidRDefault="00642AAB" w:rsidP="00642AAB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42A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3068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2AAB" w:rsidRPr="00642AAB" w:rsidRDefault="00642AAB" w:rsidP="00642AAB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42A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1775208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2AAB" w:rsidRPr="00642AAB" w:rsidRDefault="00642AAB" w:rsidP="00642AAB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42A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3556026251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2AAB" w:rsidRPr="00642AAB" w:rsidRDefault="00642AAB" w:rsidP="00642AAB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42A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交流10kV</w:t>
            </w:r>
          </w:p>
        </w:tc>
      </w:tr>
      <w:tr w:rsidR="00642AAB" w:rsidRPr="00642AAB" w:rsidTr="00642AAB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2AAB" w:rsidRPr="00642AAB" w:rsidRDefault="00642AAB" w:rsidP="00642AAB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42A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2AAB" w:rsidRPr="00642AAB" w:rsidRDefault="00642AAB" w:rsidP="00642AAB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42A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18000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2AAB" w:rsidRPr="00642AAB" w:rsidRDefault="00642AAB" w:rsidP="00642AAB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42A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84515083.06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2AAB" w:rsidRPr="00642AAB" w:rsidRDefault="00642AAB" w:rsidP="00642AAB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42A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交流220kV</w:t>
            </w:r>
          </w:p>
        </w:tc>
      </w:tr>
      <w:tr w:rsidR="00642AAB" w:rsidRPr="00642AAB" w:rsidTr="00642AAB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2AAB" w:rsidRPr="00642AAB" w:rsidRDefault="00642AAB" w:rsidP="00642AAB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42A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2AAB" w:rsidRPr="00642AAB" w:rsidRDefault="00642AAB" w:rsidP="00642AAB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42A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63000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2AAB" w:rsidRPr="00642AAB" w:rsidRDefault="00642AAB" w:rsidP="00642AAB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42A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61465514.96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2AAB" w:rsidRPr="00642AAB" w:rsidRDefault="00642AAB" w:rsidP="00642AAB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42A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交流110kV</w:t>
            </w:r>
          </w:p>
        </w:tc>
      </w:tr>
      <w:tr w:rsidR="00642AAB" w:rsidRPr="00642AAB" w:rsidTr="00642AAB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2AAB" w:rsidRPr="00642AAB" w:rsidRDefault="00642AAB" w:rsidP="00642AAB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42A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2AAB" w:rsidRPr="00642AAB" w:rsidRDefault="00642AAB" w:rsidP="00642AAB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42A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4710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2AAB" w:rsidRPr="00642AAB" w:rsidRDefault="00642AAB" w:rsidP="00642AAB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42A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299061161.5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2AAB" w:rsidRPr="00642AAB" w:rsidRDefault="00642AAB" w:rsidP="00642AAB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42A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交流220V</w:t>
            </w:r>
          </w:p>
        </w:tc>
      </w:tr>
    </w:tbl>
    <w:p w:rsidR="00642AAB" w:rsidRPr="00642AAB" w:rsidRDefault="00642AAB" w:rsidP="00642AAB">
      <w:pPr>
        <w:widowControl/>
        <w:jc w:val="center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642AAB" w:rsidRPr="00642AAB" w:rsidRDefault="003C6632" w:rsidP="00642AAB">
      <w:pPr>
        <w:widowControl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平均</w:t>
      </w:r>
      <w:r w:rsidR="00642AAB" w:rsidRPr="00642AAB">
        <w:rPr>
          <w:rFonts w:ascii="宋体" w:eastAsia="宋体" w:hAnsi="宋体" w:cs="宋体"/>
          <w:color w:val="333333"/>
          <w:kern w:val="0"/>
          <w:sz w:val="18"/>
          <w:szCs w:val="18"/>
        </w:rPr>
        <w:t>不平衡度(30%~50%]的用户1497   年电量 976958563.6   额定容量679534</w:t>
      </w:r>
    </w:p>
    <w:tbl>
      <w:tblPr>
        <w:tblW w:w="456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1180"/>
        <w:gridCol w:w="1440"/>
        <w:gridCol w:w="1180"/>
      </w:tblGrid>
      <w:tr w:rsidR="00642AAB" w:rsidRPr="00642AAB" w:rsidTr="00642AAB">
        <w:trPr>
          <w:trHeight w:val="285"/>
        </w:trPr>
        <w:tc>
          <w:tcPr>
            <w:tcW w:w="7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2AAB" w:rsidRPr="00642AAB" w:rsidRDefault="00642AAB" w:rsidP="00642AAB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42A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台数</w:t>
            </w:r>
          </w:p>
        </w:tc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2AAB" w:rsidRPr="00642AAB" w:rsidRDefault="00642AAB" w:rsidP="00642AAB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42A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额定容量</w:t>
            </w:r>
          </w:p>
        </w:tc>
        <w:tc>
          <w:tcPr>
            <w:tcW w:w="14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2AAB" w:rsidRPr="00642AAB" w:rsidRDefault="00642AAB" w:rsidP="00642AAB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42A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年电量</w:t>
            </w:r>
          </w:p>
        </w:tc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2AAB" w:rsidRPr="00642AAB" w:rsidRDefault="00642AAB" w:rsidP="00642AAB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42A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电压等级</w:t>
            </w:r>
          </w:p>
        </w:tc>
      </w:tr>
      <w:tr w:rsidR="00642AAB" w:rsidRPr="00642AAB" w:rsidTr="00642AAB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2AAB" w:rsidRPr="00642AAB" w:rsidRDefault="00642AAB" w:rsidP="00642AAB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42A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1491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2AAB" w:rsidRPr="00642AAB" w:rsidRDefault="00642AAB" w:rsidP="00642AAB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42A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676189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2AAB" w:rsidRPr="00642AAB" w:rsidRDefault="00642AAB" w:rsidP="00642AAB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42A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973856766.9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2AAB" w:rsidRPr="00642AAB" w:rsidRDefault="00642AAB" w:rsidP="00642AAB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42A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交流10kV</w:t>
            </w:r>
          </w:p>
        </w:tc>
      </w:tr>
      <w:tr w:rsidR="00642AAB" w:rsidRPr="00642AAB" w:rsidTr="00642AAB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2AAB" w:rsidRPr="00642AAB" w:rsidRDefault="00642AAB" w:rsidP="00642AAB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42A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2AAB" w:rsidRPr="00642AAB" w:rsidRDefault="00642AAB" w:rsidP="00642AAB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42A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1030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2AAB" w:rsidRPr="00642AAB" w:rsidRDefault="00642AAB" w:rsidP="00642AAB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42A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208377.4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2AAB" w:rsidRPr="00642AAB" w:rsidRDefault="00642AAB" w:rsidP="00642AAB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42A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交流20kV</w:t>
            </w:r>
          </w:p>
        </w:tc>
      </w:tr>
      <w:tr w:rsidR="00642AAB" w:rsidRPr="00642AAB" w:rsidTr="00642AAB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2AAB" w:rsidRPr="00642AAB" w:rsidRDefault="00642AAB" w:rsidP="00642AAB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42A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2AAB" w:rsidRPr="00642AAB" w:rsidRDefault="00642AAB" w:rsidP="00642AAB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42A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2315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2AAB" w:rsidRPr="00642AAB" w:rsidRDefault="00642AAB" w:rsidP="00642AAB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42A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2893419.28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2AAB" w:rsidRPr="00642AAB" w:rsidRDefault="00642AAB" w:rsidP="00642AAB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42A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交流220V</w:t>
            </w:r>
          </w:p>
        </w:tc>
      </w:tr>
    </w:tbl>
    <w:p w:rsidR="00642AAB" w:rsidRDefault="00642AAB" w:rsidP="00642AAB">
      <w:pPr>
        <w:widowControl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642AAB" w:rsidRPr="00642AAB" w:rsidRDefault="003C6632" w:rsidP="00642AAB">
      <w:pPr>
        <w:widowControl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>平均</w:t>
      </w:r>
      <w:r w:rsidR="00642AAB" w:rsidRPr="00642AAB">
        <w:rPr>
          <w:rFonts w:ascii="宋体" w:eastAsia="宋体" w:hAnsi="宋体" w:cs="宋体"/>
          <w:color w:val="333333"/>
          <w:kern w:val="0"/>
          <w:sz w:val="18"/>
          <w:szCs w:val="18"/>
        </w:rPr>
        <w:t>不平衡度&gt;50%的用户675   年电量 216253550.89   额定容量269130</w:t>
      </w:r>
    </w:p>
    <w:tbl>
      <w:tblPr>
        <w:tblW w:w="456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1180"/>
        <w:gridCol w:w="1440"/>
        <w:gridCol w:w="1180"/>
      </w:tblGrid>
      <w:tr w:rsidR="00642AAB" w:rsidRPr="00642AAB" w:rsidTr="00642AAB">
        <w:trPr>
          <w:trHeight w:val="285"/>
        </w:trPr>
        <w:tc>
          <w:tcPr>
            <w:tcW w:w="7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2AAB" w:rsidRPr="00642AAB" w:rsidRDefault="00642AAB" w:rsidP="00642AAB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42A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台数</w:t>
            </w:r>
          </w:p>
        </w:tc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2AAB" w:rsidRPr="00642AAB" w:rsidRDefault="00642AAB" w:rsidP="00642AAB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42A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额定容量</w:t>
            </w:r>
          </w:p>
        </w:tc>
        <w:tc>
          <w:tcPr>
            <w:tcW w:w="14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2AAB" w:rsidRPr="00642AAB" w:rsidRDefault="00642AAB" w:rsidP="00642AAB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42A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年电量</w:t>
            </w:r>
          </w:p>
        </w:tc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2AAB" w:rsidRPr="00642AAB" w:rsidRDefault="00642AAB" w:rsidP="00642AAB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42A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电压等级</w:t>
            </w:r>
          </w:p>
        </w:tc>
      </w:tr>
      <w:tr w:rsidR="00642AAB" w:rsidRPr="00642AAB" w:rsidTr="00642AAB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2AAB" w:rsidRPr="00642AAB" w:rsidRDefault="00642AAB" w:rsidP="00642AAB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42A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674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2AAB" w:rsidRPr="00642AAB" w:rsidRDefault="00642AAB" w:rsidP="00642AAB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42A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268500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2AAB" w:rsidRPr="00642AAB" w:rsidRDefault="00642AAB" w:rsidP="00642AAB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42A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216090574.2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2AAB" w:rsidRPr="00642AAB" w:rsidRDefault="00642AAB" w:rsidP="00642AAB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42A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交流10kV</w:t>
            </w:r>
          </w:p>
        </w:tc>
      </w:tr>
      <w:tr w:rsidR="00642AAB" w:rsidRPr="00642AAB" w:rsidTr="00642AAB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2AAB" w:rsidRPr="00642AAB" w:rsidRDefault="00642AAB" w:rsidP="00642AAB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42A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2AAB" w:rsidRPr="00642AAB" w:rsidRDefault="00642AAB" w:rsidP="00642AAB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42A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630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2AAB" w:rsidRPr="00642AAB" w:rsidRDefault="00642AAB" w:rsidP="00642AAB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42A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162976.74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42AAB" w:rsidRPr="00642AAB" w:rsidRDefault="00642AAB" w:rsidP="00642AAB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42AA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交流20kV</w:t>
            </w:r>
          </w:p>
        </w:tc>
      </w:tr>
    </w:tbl>
    <w:p w:rsidR="006F5CA1" w:rsidRDefault="006F5CA1" w:rsidP="0010707B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6F5CA1" w:rsidRDefault="006F5CA1" w:rsidP="006F5CA1">
      <w:pPr>
        <w:widowControl/>
        <w:spacing w:line="360" w:lineRule="atLeast"/>
        <w:jc w:val="left"/>
        <w:rPr>
          <w:rFonts w:ascii="宋体" w:eastAsia="宋体" w:hAnsi="宋体" w:cs="宋体"/>
          <w:b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 xml:space="preserve">13. </w:t>
      </w:r>
      <w:r w:rsidRPr="002662CF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三相不平衡与高电压结合（负载率&gt;20%</w:t>
      </w:r>
      <w:r w:rsidR="001726E1" w:rsidRPr="002662CF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，额定容量&gt;=315</w:t>
      </w:r>
      <w:r w:rsidRPr="002662CF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>）</w:t>
      </w:r>
    </w:p>
    <w:p w:rsidR="000E1FBC" w:rsidRPr="000971F0" w:rsidRDefault="000E1FBC" w:rsidP="000E1FBC">
      <w:pPr>
        <w:widowControl/>
        <w:jc w:val="left"/>
        <w:rPr>
          <w:rFonts w:ascii="宋体" w:eastAsia="宋体" w:hAnsi="宋体" w:cs="宋体"/>
          <w:strike/>
          <w:color w:val="333333"/>
          <w:kern w:val="0"/>
          <w:sz w:val="18"/>
          <w:szCs w:val="18"/>
        </w:rPr>
      </w:pPr>
      <w:r w:rsidRPr="000971F0">
        <w:rPr>
          <w:rFonts w:ascii="宋体" w:eastAsia="宋体" w:hAnsi="宋体" w:cs="宋体"/>
          <w:strike/>
          <w:color w:val="333333"/>
          <w:kern w:val="0"/>
          <w:sz w:val="18"/>
          <w:szCs w:val="18"/>
        </w:rPr>
        <w:t>最大不平衡度 为(0.15, 0.3]时，高电压情况：</w:t>
      </w:r>
    </w:p>
    <w:tbl>
      <w:tblPr>
        <w:tblW w:w="476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0"/>
        <w:gridCol w:w="1180"/>
        <w:gridCol w:w="960"/>
        <w:gridCol w:w="1440"/>
      </w:tblGrid>
      <w:tr w:rsidR="000E1FBC" w:rsidRPr="000971F0" w:rsidTr="000E1FBC">
        <w:trPr>
          <w:trHeight w:val="285"/>
        </w:trPr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严重程度</w:t>
            </w:r>
          </w:p>
        </w:tc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计量点数</w:t>
            </w:r>
          </w:p>
        </w:tc>
        <w:tc>
          <w:tcPr>
            <w:tcW w:w="9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总容量</w:t>
            </w:r>
          </w:p>
        </w:tc>
        <w:tc>
          <w:tcPr>
            <w:tcW w:w="14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年电量</w:t>
            </w:r>
          </w:p>
        </w:tc>
      </w:tr>
      <w:tr w:rsidR="000E1FBC" w:rsidRPr="000971F0" w:rsidTr="000E1FBC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1.一般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69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6678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28385077.48</w:t>
            </w:r>
          </w:p>
        </w:tc>
      </w:tr>
      <w:tr w:rsidR="000E1FBC" w:rsidRPr="000971F0" w:rsidTr="000E1FBC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2.严重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111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9968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44081018.44</w:t>
            </w:r>
          </w:p>
        </w:tc>
      </w:tr>
      <w:tr w:rsidR="000E1FBC" w:rsidRPr="000971F0" w:rsidTr="000E1FBC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3.紧急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351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32892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133703443.4</w:t>
            </w:r>
          </w:p>
        </w:tc>
      </w:tr>
      <w:tr w:rsidR="000E1FBC" w:rsidRPr="000971F0" w:rsidTr="000E1FBC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4.危急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428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37588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108763898.2</w:t>
            </w:r>
          </w:p>
        </w:tc>
      </w:tr>
    </w:tbl>
    <w:p w:rsidR="000E1FBC" w:rsidRPr="000971F0" w:rsidRDefault="000E1FBC" w:rsidP="000E1FBC">
      <w:pPr>
        <w:widowControl/>
        <w:jc w:val="center"/>
        <w:rPr>
          <w:rFonts w:ascii="宋体" w:eastAsia="宋体" w:hAnsi="宋体" w:cs="宋体"/>
          <w:strike/>
          <w:color w:val="333333"/>
          <w:kern w:val="0"/>
          <w:sz w:val="18"/>
          <w:szCs w:val="18"/>
        </w:rPr>
      </w:pPr>
    </w:p>
    <w:p w:rsidR="000E1FBC" w:rsidRPr="000971F0" w:rsidRDefault="000E1FBC" w:rsidP="000F7B47">
      <w:pPr>
        <w:widowControl/>
        <w:jc w:val="left"/>
        <w:rPr>
          <w:rFonts w:ascii="宋体" w:eastAsia="宋体" w:hAnsi="宋体" w:cs="宋体"/>
          <w:strike/>
          <w:color w:val="333333"/>
          <w:kern w:val="0"/>
          <w:sz w:val="18"/>
          <w:szCs w:val="18"/>
        </w:rPr>
      </w:pPr>
      <w:r w:rsidRPr="000971F0">
        <w:rPr>
          <w:rFonts w:ascii="宋体" w:eastAsia="宋体" w:hAnsi="宋体" w:cs="宋体"/>
          <w:strike/>
          <w:color w:val="333333"/>
          <w:kern w:val="0"/>
          <w:sz w:val="18"/>
          <w:szCs w:val="18"/>
        </w:rPr>
        <w:t>最大不平衡度 为(0.3, 0.5]时，高电压情况：</w:t>
      </w:r>
    </w:p>
    <w:tbl>
      <w:tblPr>
        <w:tblW w:w="476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0"/>
        <w:gridCol w:w="1180"/>
        <w:gridCol w:w="960"/>
        <w:gridCol w:w="1440"/>
      </w:tblGrid>
      <w:tr w:rsidR="000E1FBC" w:rsidRPr="000971F0" w:rsidTr="000E1FBC">
        <w:trPr>
          <w:trHeight w:val="285"/>
        </w:trPr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严重程度</w:t>
            </w:r>
          </w:p>
        </w:tc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计量点数</w:t>
            </w:r>
          </w:p>
        </w:tc>
        <w:tc>
          <w:tcPr>
            <w:tcW w:w="9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总容量</w:t>
            </w:r>
          </w:p>
        </w:tc>
        <w:tc>
          <w:tcPr>
            <w:tcW w:w="14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年电量</w:t>
            </w:r>
          </w:p>
        </w:tc>
      </w:tr>
      <w:tr w:rsidR="000E1FBC" w:rsidRPr="000971F0" w:rsidTr="000E1FBC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1.一般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8631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36201209.33</w:t>
            </w:r>
          </w:p>
        </w:tc>
      </w:tr>
      <w:tr w:rsidR="000E1FBC" w:rsidRPr="000971F0" w:rsidTr="000E1FBC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2.严重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152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12486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49609713.49</w:t>
            </w:r>
          </w:p>
        </w:tc>
      </w:tr>
      <w:tr w:rsidR="000E1FBC" w:rsidRPr="000971F0" w:rsidTr="000E1FBC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3.紧急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428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33042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127936598.7</w:t>
            </w:r>
          </w:p>
        </w:tc>
      </w:tr>
      <w:tr w:rsidR="000E1FBC" w:rsidRPr="000971F0" w:rsidTr="000E1FBC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4.危急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634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51374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158847000.8</w:t>
            </w:r>
          </w:p>
        </w:tc>
      </w:tr>
    </w:tbl>
    <w:p w:rsidR="000E1FBC" w:rsidRPr="000971F0" w:rsidRDefault="000E1FBC" w:rsidP="000E1FBC">
      <w:pPr>
        <w:widowControl/>
        <w:jc w:val="center"/>
        <w:rPr>
          <w:rFonts w:ascii="宋体" w:eastAsia="宋体" w:hAnsi="宋体" w:cs="宋体"/>
          <w:strike/>
          <w:color w:val="333333"/>
          <w:kern w:val="0"/>
          <w:sz w:val="18"/>
          <w:szCs w:val="18"/>
        </w:rPr>
      </w:pPr>
    </w:p>
    <w:p w:rsidR="000E1FBC" w:rsidRPr="000971F0" w:rsidRDefault="000E1FBC" w:rsidP="000F7B47">
      <w:pPr>
        <w:widowControl/>
        <w:jc w:val="left"/>
        <w:rPr>
          <w:rFonts w:ascii="宋体" w:eastAsia="宋体" w:hAnsi="宋体" w:cs="宋体"/>
          <w:strike/>
          <w:color w:val="333333"/>
          <w:kern w:val="0"/>
          <w:sz w:val="18"/>
          <w:szCs w:val="18"/>
        </w:rPr>
      </w:pPr>
      <w:r w:rsidRPr="000971F0">
        <w:rPr>
          <w:rFonts w:ascii="宋体" w:eastAsia="宋体" w:hAnsi="宋体" w:cs="宋体"/>
          <w:strike/>
          <w:color w:val="333333"/>
          <w:kern w:val="0"/>
          <w:sz w:val="18"/>
          <w:szCs w:val="18"/>
        </w:rPr>
        <w:lastRenderedPageBreak/>
        <w:t>最大不平衡度 &gt; 0.5时，高电压情况：</w:t>
      </w:r>
    </w:p>
    <w:tbl>
      <w:tblPr>
        <w:tblW w:w="476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0"/>
        <w:gridCol w:w="1180"/>
        <w:gridCol w:w="960"/>
        <w:gridCol w:w="1440"/>
      </w:tblGrid>
      <w:tr w:rsidR="000E1FBC" w:rsidRPr="000971F0" w:rsidTr="000E1FBC">
        <w:trPr>
          <w:trHeight w:val="285"/>
        </w:trPr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严重程度</w:t>
            </w:r>
          </w:p>
        </w:tc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计量点数</w:t>
            </w:r>
          </w:p>
        </w:tc>
        <w:tc>
          <w:tcPr>
            <w:tcW w:w="9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总容量</w:t>
            </w:r>
          </w:p>
        </w:tc>
        <w:tc>
          <w:tcPr>
            <w:tcW w:w="14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年电量</w:t>
            </w:r>
          </w:p>
        </w:tc>
      </w:tr>
      <w:tr w:rsidR="000E1FBC" w:rsidRPr="000971F0" w:rsidTr="000E1FBC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1.一般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134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6761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29319108.82</w:t>
            </w:r>
          </w:p>
        </w:tc>
      </w:tr>
      <w:tr w:rsidR="000E1FBC" w:rsidRPr="000971F0" w:rsidTr="000E1FBC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2.严重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196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9943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42041189.92</w:t>
            </w:r>
          </w:p>
        </w:tc>
      </w:tr>
      <w:tr w:rsidR="000E1FBC" w:rsidRPr="000971F0" w:rsidTr="000E1FBC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3.紧急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506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25222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638071764.5</w:t>
            </w:r>
          </w:p>
        </w:tc>
      </w:tr>
      <w:tr w:rsidR="000E1FBC" w:rsidRPr="000971F0" w:rsidTr="000E1FBC">
        <w:trPr>
          <w:trHeight w:val="28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4.危急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1163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51699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E1FBC" w:rsidRPr="000971F0" w:rsidRDefault="000E1FBC" w:rsidP="000E1FBC">
            <w:pPr>
              <w:widowControl/>
              <w:jc w:val="center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</w:pPr>
            <w:r w:rsidRPr="000971F0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</w:rPr>
              <w:t>271762498.7</w:t>
            </w:r>
          </w:p>
        </w:tc>
      </w:tr>
    </w:tbl>
    <w:p w:rsidR="00504394" w:rsidRDefault="00504394" w:rsidP="00504394">
      <w:pPr>
        <w:widowControl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504394" w:rsidRDefault="00504394" w:rsidP="00504394">
      <w:pPr>
        <w:widowControl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504394" w:rsidRPr="00504394" w:rsidRDefault="00CA71C7" w:rsidP="00504394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平均</w:t>
      </w:r>
      <w:r w:rsidR="00504394" w:rsidRPr="00504394">
        <w:rPr>
          <w:rFonts w:ascii="宋体" w:eastAsia="宋体" w:hAnsi="宋体" w:cs="宋体"/>
          <w:color w:val="333333"/>
          <w:kern w:val="0"/>
          <w:sz w:val="18"/>
          <w:szCs w:val="18"/>
        </w:rPr>
        <w:t>不平衡度 为(0.15, 0.3]时，高电压情况：</w:t>
      </w:r>
    </w:p>
    <w:tbl>
      <w:tblPr>
        <w:tblW w:w="518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020"/>
        <w:gridCol w:w="1680"/>
      </w:tblGrid>
      <w:tr w:rsidR="00504394" w:rsidRPr="00504394" w:rsidTr="00504394">
        <w:trPr>
          <w:trHeight w:val="270"/>
        </w:trPr>
        <w:tc>
          <w:tcPr>
            <w:tcW w:w="12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严重程度</w:t>
            </w:r>
          </w:p>
        </w:tc>
        <w:tc>
          <w:tcPr>
            <w:tcW w:w="12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计量点数</w:t>
            </w:r>
          </w:p>
        </w:tc>
        <w:tc>
          <w:tcPr>
            <w:tcW w:w="102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总容量</w:t>
            </w:r>
          </w:p>
        </w:tc>
        <w:tc>
          <w:tcPr>
            <w:tcW w:w="16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年电量</w:t>
            </w:r>
          </w:p>
        </w:tc>
      </w:tr>
      <w:tr w:rsidR="00504394" w:rsidRPr="00504394" w:rsidTr="00504394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1.一般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65862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156500746.9</w:t>
            </w:r>
          </w:p>
        </w:tc>
      </w:tr>
      <w:tr w:rsidR="00504394" w:rsidRPr="00504394" w:rsidTr="00504394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2.严重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121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57795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144940457.1</w:t>
            </w:r>
          </w:p>
        </w:tc>
      </w:tr>
      <w:tr w:rsidR="00504394" w:rsidRPr="00504394" w:rsidTr="00504394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3.紧急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386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165959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436276521</w:t>
            </w:r>
          </w:p>
        </w:tc>
      </w:tr>
      <w:tr w:rsidR="00504394" w:rsidRPr="00504394" w:rsidTr="00504394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4.危急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1223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628609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1576741503</w:t>
            </w:r>
          </w:p>
        </w:tc>
      </w:tr>
    </w:tbl>
    <w:p w:rsidR="00504394" w:rsidRPr="00504394" w:rsidRDefault="00504394" w:rsidP="00504394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504394" w:rsidRPr="00504394" w:rsidRDefault="00CA71C7" w:rsidP="00504394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平均</w:t>
      </w:r>
      <w:r w:rsidR="00504394" w:rsidRPr="00504394">
        <w:rPr>
          <w:rFonts w:ascii="宋体" w:eastAsia="宋体" w:hAnsi="宋体" w:cs="宋体"/>
          <w:color w:val="333333"/>
          <w:kern w:val="0"/>
          <w:sz w:val="18"/>
          <w:szCs w:val="18"/>
        </w:rPr>
        <w:t>不平衡度 为(0.3, 0.5]时，高电压情况：</w:t>
      </w:r>
    </w:p>
    <w:tbl>
      <w:tblPr>
        <w:tblW w:w="506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020"/>
        <w:gridCol w:w="1560"/>
      </w:tblGrid>
      <w:tr w:rsidR="00504394" w:rsidRPr="00504394" w:rsidTr="00504394">
        <w:trPr>
          <w:trHeight w:val="270"/>
        </w:trPr>
        <w:tc>
          <w:tcPr>
            <w:tcW w:w="12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严重程度</w:t>
            </w:r>
          </w:p>
        </w:tc>
        <w:tc>
          <w:tcPr>
            <w:tcW w:w="12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计量点数</w:t>
            </w:r>
          </w:p>
        </w:tc>
        <w:tc>
          <w:tcPr>
            <w:tcW w:w="102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总容量</w:t>
            </w:r>
          </w:p>
        </w:tc>
        <w:tc>
          <w:tcPr>
            <w:tcW w:w="15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年电量</w:t>
            </w:r>
          </w:p>
        </w:tc>
      </w:tr>
      <w:tr w:rsidR="00504394" w:rsidRPr="00504394" w:rsidTr="00504394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1.一般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20706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30509828.57</w:t>
            </w:r>
          </w:p>
        </w:tc>
      </w:tr>
      <w:tr w:rsidR="00504394" w:rsidRPr="00504394" w:rsidTr="00504394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2.严重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19445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33929429.86</w:t>
            </w:r>
          </w:p>
        </w:tc>
      </w:tr>
      <w:tr w:rsidR="00504394" w:rsidRPr="00504394" w:rsidTr="00504394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3.紧急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171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64303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126335788.7</w:t>
            </w:r>
          </w:p>
        </w:tc>
      </w:tr>
      <w:tr w:rsidR="00504394" w:rsidRPr="00504394" w:rsidTr="00504394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lastRenderedPageBreak/>
              <w:t>4.危急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804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347175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497112247.3</w:t>
            </w:r>
          </w:p>
        </w:tc>
      </w:tr>
    </w:tbl>
    <w:p w:rsidR="00504394" w:rsidRPr="00504394" w:rsidRDefault="00504394" w:rsidP="00504394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504394" w:rsidRPr="00504394" w:rsidRDefault="00CA71C7" w:rsidP="00504394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平均</w:t>
      </w:r>
      <w:r w:rsidR="00504394" w:rsidRPr="00504394">
        <w:rPr>
          <w:rFonts w:ascii="宋体" w:eastAsia="宋体" w:hAnsi="宋体" w:cs="宋体"/>
          <w:color w:val="333333"/>
          <w:kern w:val="0"/>
          <w:sz w:val="18"/>
          <w:szCs w:val="18"/>
        </w:rPr>
        <w:t>不平衡度 &gt; 0.5时，高电压情况：</w:t>
      </w:r>
    </w:p>
    <w:tbl>
      <w:tblPr>
        <w:tblW w:w="506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020"/>
        <w:gridCol w:w="1560"/>
      </w:tblGrid>
      <w:tr w:rsidR="00504394" w:rsidRPr="00504394" w:rsidTr="00504394">
        <w:trPr>
          <w:trHeight w:val="270"/>
        </w:trPr>
        <w:tc>
          <w:tcPr>
            <w:tcW w:w="12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严重程度</w:t>
            </w:r>
          </w:p>
        </w:tc>
        <w:tc>
          <w:tcPr>
            <w:tcW w:w="12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计量点数</w:t>
            </w:r>
          </w:p>
        </w:tc>
        <w:tc>
          <w:tcPr>
            <w:tcW w:w="102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总容量</w:t>
            </w:r>
          </w:p>
        </w:tc>
        <w:tc>
          <w:tcPr>
            <w:tcW w:w="15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年电量</w:t>
            </w:r>
          </w:p>
        </w:tc>
      </w:tr>
      <w:tr w:rsidR="00504394" w:rsidRPr="00504394" w:rsidTr="00504394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1.一般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4355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4444608.65</w:t>
            </w:r>
          </w:p>
        </w:tc>
      </w:tr>
      <w:tr w:rsidR="00504394" w:rsidRPr="00504394" w:rsidTr="00504394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2.严重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4705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4297347.5</w:t>
            </w:r>
          </w:p>
        </w:tc>
      </w:tr>
      <w:tr w:rsidR="00504394" w:rsidRPr="00504394" w:rsidTr="00504394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3.紧急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19970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21925610.6</w:t>
            </w:r>
          </w:p>
        </w:tc>
      </w:tr>
      <w:tr w:rsidR="00504394" w:rsidRPr="00504394" w:rsidTr="00504394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4.危急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422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166220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04394" w:rsidRPr="00504394" w:rsidRDefault="00504394" w:rsidP="0050439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439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126796780.1</w:t>
            </w:r>
          </w:p>
        </w:tc>
      </w:tr>
    </w:tbl>
    <w:p w:rsidR="00504394" w:rsidRDefault="008961F2" w:rsidP="00504394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961F2">
        <w:rPr>
          <w:rFonts w:ascii="宋体" w:eastAsia="宋体" w:hAnsi="宋体" w:cs="宋体" w:hint="eastAsia"/>
          <w:b/>
          <w:color w:val="333333"/>
          <w:kern w:val="0"/>
          <w:sz w:val="18"/>
          <w:szCs w:val="18"/>
        </w:rPr>
        <w:t xml:space="preserve">14. </w:t>
      </w:r>
      <w:r w:rsidRPr="002662CF">
        <w:rPr>
          <w:rFonts w:ascii="宋体" w:eastAsia="宋体" w:hAnsi="宋体" w:cs="宋体" w:hint="eastAsia"/>
          <w:b/>
          <w:color w:val="333333"/>
          <w:kern w:val="0"/>
          <w:sz w:val="18"/>
          <w:szCs w:val="18"/>
          <w:highlight w:val="yellow"/>
        </w:rPr>
        <w:t>三相不平衡与高电压结合,按行业分类（负载率&gt;20%</w:t>
      </w:r>
      <w:r w:rsidR="00DD08D1" w:rsidRPr="002662CF">
        <w:rPr>
          <w:rFonts w:ascii="宋体" w:eastAsia="宋体" w:hAnsi="宋体" w:cs="宋体" w:hint="eastAsia"/>
          <w:b/>
          <w:color w:val="333333"/>
          <w:kern w:val="0"/>
          <w:sz w:val="18"/>
          <w:szCs w:val="18"/>
          <w:highlight w:val="yellow"/>
        </w:rPr>
        <w:t>，额定容量&gt;=315</w:t>
      </w:r>
      <w:r w:rsidRPr="002662CF">
        <w:rPr>
          <w:rFonts w:ascii="宋体" w:eastAsia="宋体" w:hAnsi="宋体" w:cs="宋体" w:hint="eastAsia"/>
          <w:b/>
          <w:color w:val="333333"/>
          <w:kern w:val="0"/>
          <w:sz w:val="18"/>
          <w:szCs w:val="18"/>
          <w:highlight w:val="yellow"/>
        </w:rPr>
        <w:t>）</w:t>
      </w:r>
    </w:p>
    <w:p w:rsidR="008961F2" w:rsidRPr="008961F2" w:rsidRDefault="008961F2" w:rsidP="00DD08D1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961F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平均</w:t>
      </w:r>
      <w:r w:rsidRPr="008961F2">
        <w:rPr>
          <w:rFonts w:ascii="宋体" w:eastAsia="宋体" w:hAnsi="宋体" w:cs="宋体"/>
          <w:color w:val="333333"/>
          <w:kern w:val="0"/>
          <w:sz w:val="18"/>
          <w:szCs w:val="18"/>
        </w:rPr>
        <w:t>不平衡度 为(0.15, 0.3]时，高电压情况：</w:t>
      </w:r>
    </w:p>
    <w:tbl>
      <w:tblPr>
        <w:tblW w:w="788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0"/>
        <w:gridCol w:w="1020"/>
        <w:gridCol w:w="1680"/>
        <w:gridCol w:w="3940"/>
      </w:tblGrid>
      <w:tr w:rsidR="008961F2" w:rsidRPr="008961F2" w:rsidTr="008961F2">
        <w:trPr>
          <w:trHeight w:val="270"/>
        </w:trPr>
        <w:tc>
          <w:tcPr>
            <w:tcW w:w="12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72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73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计量点数</w:t>
            </w:r>
          </w:p>
        </w:tc>
        <w:tc>
          <w:tcPr>
            <w:tcW w:w="102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74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75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总容量</w:t>
            </w:r>
          </w:p>
        </w:tc>
        <w:tc>
          <w:tcPr>
            <w:tcW w:w="16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76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77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年电量</w:t>
            </w:r>
          </w:p>
        </w:tc>
        <w:tc>
          <w:tcPr>
            <w:tcW w:w="39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78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79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行业分类</w:t>
            </w:r>
          </w:p>
        </w:tc>
      </w:tr>
      <w:tr w:rsidR="008961F2" w:rsidRPr="008961F2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80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81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1178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82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83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472999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84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85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1160120850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86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87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制造业</w:t>
            </w:r>
          </w:p>
        </w:tc>
      </w:tr>
      <w:tr w:rsidR="008961F2" w:rsidRPr="008961F2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88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89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94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90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91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65189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92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93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421819319.7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94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95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未知</w:t>
            </w:r>
          </w:p>
        </w:tc>
      </w:tr>
      <w:tr w:rsidR="008961F2" w:rsidRPr="008961F2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96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97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144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98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599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110215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00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01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217275356.8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02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03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租赁和商务服务业</w:t>
            </w:r>
          </w:p>
        </w:tc>
      </w:tr>
      <w:tr w:rsidR="008961F2" w:rsidRPr="008961F2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04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05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94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06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07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72711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08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09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143567378.1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10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11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房地产业</w:t>
            </w:r>
          </w:p>
        </w:tc>
      </w:tr>
      <w:tr w:rsidR="008961F2" w:rsidRPr="008961F2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12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13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89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14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15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58290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16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17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118924712.3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18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19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住宿和餐饮业</w:t>
            </w:r>
          </w:p>
        </w:tc>
      </w:tr>
      <w:tr w:rsidR="008961F2" w:rsidRPr="008961F2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20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21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34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22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23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24720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24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25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46616587.37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26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27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教育</w:t>
            </w:r>
          </w:p>
        </w:tc>
      </w:tr>
      <w:tr w:rsidR="008961F2" w:rsidRPr="008961F2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28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29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31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30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31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16725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32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33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40808794.72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34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35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信息传输、软件和信息技术服务业</w:t>
            </w:r>
          </w:p>
        </w:tc>
      </w:tr>
      <w:tr w:rsidR="008961F2" w:rsidRPr="008961F2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36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37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33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38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39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19146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40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41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38777697.04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42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43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公共管理、社会保障和社会组织</w:t>
            </w:r>
          </w:p>
        </w:tc>
      </w:tr>
      <w:tr w:rsidR="008961F2" w:rsidRPr="008961F2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44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45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lastRenderedPageBreak/>
              <w:t>42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46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47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21295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48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49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33072055.78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50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51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建筑业</w:t>
            </w:r>
          </w:p>
        </w:tc>
      </w:tr>
      <w:tr w:rsidR="008961F2" w:rsidRPr="008961F2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52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53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54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55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13300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56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57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18749310.3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58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59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水利、环境和公共设施管理业</w:t>
            </w:r>
          </w:p>
        </w:tc>
      </w:tr>
      <w:tr w:rsidR="008961F2" w:rsidRPr="008961F2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60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61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62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63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12375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64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65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18498442.5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66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67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批发和零售业</w:t>
            </w:r>
          </w:p>
        </w:tc>
      </w:tr>
      <w:tr w:rsidR="008961F2" w:rsidRPr="008961F2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68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69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70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71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9370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72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73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17235372.78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74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75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卫生和社会工作</w:t>
            </w:r>
          </w:p>
        </w:tc>
      </w:tr>
      <w:tr w:rsidR="008961F2" w:rsidRPr="008961F2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76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77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78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79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5555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80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81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11198830.57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82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83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金融业</w:t>
            </w:r>
          </w:p>
        </w:tc>
      </w:tr>
      <w:tr w:rsidR="008961F2" w:rsidRPr="008961F2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84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85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86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87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3950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88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89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9270466.44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90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91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交通运输、仓储和邮政业</w:t>
            </w:r>
          </w:p>
        </w:tc>
      </w:tr>
      <w:tr w:rsidR="008961F2" w:rsidRPr="008961F2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92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93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94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95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4330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96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97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7110442.52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98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699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农、林、牧、渔业</w:t>
            </w:r>
          </w:p>
        </w:tc>
      </w:tr>
      <w:tr w:rsidR="008961F2" w:rsidRPr="008961F2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700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701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702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703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5230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704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705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5974843.85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706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707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科学研究和技术服务业</w:t>
            </w:r>
          </w:p>
        </w:tc>
      </w:tr>
      <w:tr w:rsidR="008961F2" w:rsidRPr="008961F2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708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709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710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711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2510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712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713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4821783.4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714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715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电力、热力、燃气及水生产和供应业</w:t>
            </w:r>
          </w:p>
        </w:tc>
      </w:tr>
      <w:tr w:rsidR="008961F2" w:rsidRPr="008961F2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716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717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718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719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315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720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721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616983.39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722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2723" w:author="Li" w:date="2016-06-24T09:50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采矿业</w:t>
            </w:r>
          </w:p>
        </w:tc>
      </w:tr>
    </w:tbl>
    <w:p w:rsidR="008961F2" w:rsidRDefault="008961F2" w:rsidP="00DD08D1">
      <w:pPr>
        <w:widowControl/>
        <w:jc w:val="left"/>
        <w:rPr>
          <w:ins w:id="2724" w:author="Li" w:date="2016-06-24T09:50:00Z"/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3E10E4" w:rsidRPr="003E10E4" w:rsidRDefault="003E10E4" w:rsidP="003E10E4">
      <w:pPr>
        <w:widowControl/>
        <w:jc w:val="left"/>
        <w:rPr>
          <w:ins w:id="2725" w:author="Li" w:date="2016-06-24T09:50:00Z"/>
          <w:rFonts w:ascii="宋体" w:eastAsia="宋体" w:hAnsi="宋体" w:cs="宋体"/>
          <w:kern w:val="0"/>
          <w:sz w:val="24"/>
          <w:szCs w:val="24"/>
        </w:rPr>
      </w:pPr>
    </w:p>
    <w:tbl>
      <w:tblPr>
        <w:tblW w:w="720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0"/>
        <w:gridCol w:w="960"/>
        <w:gridCol w:w="1540"/>
        <w:gridCol w:w="3520"/>
      </w:tblGrid>
      <w:tr w:rsidR="003E10E4" w:rsidRPr="003E10E4" w:rsidTr="003E10E4">
        <w:trPr>
          <w:trHeight w:val="285"/>
          <w:ins w:id="2726" w:author="Li" w:date="2016-06-24T09:50:00Z"/>
        </w:trPr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>
            <w:pPr>
              <w:widowControl/>
              <w:jc w:val="left"/>
              <w:rPr>
                <w:ins w:id="2727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728" w:author="Li" w:date="2016-06-24T09:50:00Z">
                  <w:rPr>
                    <w:ins w:id="2729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730" w:author="Li" w:date="2016-06-24T09:50:00Z">
                <w:pPr>
                  <w:widowControl/>
                  <w:spacing w:before="120" w:after="120"/>
                  <w:jc w:val="left"/>
                </w:pPr>
              </w:pPrChange>
            </w:pPr>
            <w:ins w:id="2731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732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计量点数</w:t>
              </w:r>
            </w:ins>
          </w:p>
        </w:tc>
        <w:tc>
          <w:tcPr>
            <w:tcW w:w="9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>
            <w:pPr>
              <w:widowControl/>
              <w:jc w:val="left"/>
              <w:rPr>
                <w:ins w:id="2733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734" w:author="Li" w:date="2016-06-24T09:50:00Z">
                  <w:rPr>
                    <w:ins w:id="2735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736" w:author="Li" w:date="2016-06-24T09:50:00Z">
                <w:pPr>
                  <w:widowControl/>
                  <w:spacing w:before="120" w:after="120"/>
                  <w:jc w:val="left"/>
                </w:pPr>
              </w:pPrChange>
            </w:pPr>
            <w:ins w:id="2737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738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总容量</w:t>
              </w:r>
            </w:ins>
          </w:p>
        </w:tc>
        <w:tc>
          <w:tcPr>
            <w:tcW w:w="15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>
            <w:pPr>
              <w:widowControl/>
              <w:jc w:val="left"/>
              <w:rPr>
                <w:ins w:id="2739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740" w:author="Li" w:date="2016-06-24T09:50:00Z">
                  <w:rPr>
                    <w:ins w:id="2741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742" w:author="Li" w:date="2016-06-24T09:50:00Z">
                <w:pPr>
                  <w:widowControl/>
                  <w:spacing w:before="120" w:after="120"/>
                  <w:jc w:val="left"/>
                </w:pPr>
              </w:pPrChange>
            </w:pPr>
            <w:ins w:id="2743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744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年电量</w:t>
              </w:r>
            </w:ins>
          </w:p>
        </w:tc>
        <w:tc>
          <w:tcPr>
            <w:tcW w:w="352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>
            <w:pPr>
              <w:widowControl/>
              <w:jc w:val="left"/>
              <w:rPr>
                <w:ins w:id="2745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746" w:author="Li" w:date="2016-06-24T09:50:00Z">
                  <w:rPr>
                    <w:ins w:id="2747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748" w:author="Li" w:date="2016-06-24T09:50:00Z">
                <w:pPr>
                  <w:widowControl/>
                  <w:spacing w:before="120" w:after="120"/>
                  <w:jc w:val="left"/>
                </w:pPr>
              </w:pPrChange>
            </w:pPr>
            <w:ins w:id="2749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750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行业分类</w:t>
              </w:r>
            </w:ins>
          </w:p>
        </w:tc>
      </w:tr>
      <w:tr w:rsidR="003E10E4" w:rsidRPr="003E10E4" w:rsidTr="003E10E4">
        <w:trPr>
          <w:trHeight w:val="285"/>
          <w:ins w:id="2751" w:author="Li" w:date="2016-06-24T09:50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>
            <w:pPr>
              <w:widowControl/>
              <w:jc w:val="left"/>
              <w:rPr>
                <w:ins w:id="2752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753" w:author="Li" w:date="2016-06-24T09:50:00Z">
                  <w:rPr>
                    <w:ins w:id="2754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755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2756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757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1177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>
            <w:pPr>
              <w:widowControl/>
              <w:jc w:val="left"/>
              <w:rPr>
                <w:ins w:id="2758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759" w:author="Li" w:date="2016-06-24T09:50:00Z">
                  <w:rPr>
                    <w:ins w:id="2760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761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2762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763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471999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>
            <w:pPr>
              <w:widowControl/>
              <w:jc w:val="left"/>
              <w:rPr>
                <w:ins w:id="2764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765" w:author="Li" w:date="2016-06-24T09:50:00Z">
                  <w:rPr>
                    <w:ins w:id="2766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767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2768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769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1158505634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>
            <w:pPr>
              <w:widowControl/>
              <w:jc w:val="left"/>
              <w:rPr>
                <w:ins w:id="2770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771" w:author="Li" w:date="2016-06-24T09:50:00Z">
                  <w:rPr>
                    <w:ins w:id="2772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773" w:author="Li" w:date="2016-06-24T09:50:00Z">
                <w:pPr>
                  <w:widowControl/>
                  <w:spacing w:before="120" w:after="120"/>
                  <w:jc w:val="left"/>
                </w:pPr>
              </w:pPrChange>
            </w:pPr>
            <w:ins w:id="2774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775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制造业</w:t>
              </w:r>
            </w:ins>
          </w:p>
        </w:tc>
      </w:tr>
      <w:tr w:rsidR="003E10E4" w:rsidRPr="003E10E4" w:rsidTr="003E10E4">
        <w:trPr>
          <w:trHeight w:val="285"/>
          <w:ins w:id="2776" w:author="Li" w:date="2016-06-24T09:50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>
            <w:pPr>
              <w:widowControl/>
              <w:jc w:val="left"/>
              <w:rPr>
                <w:ins w:id="2777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778" w:author="Li" w:date="2016-06-24T09:50:00Z">
                  <w:rPr>
                    <w:ins w:id="2779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780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2781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782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136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>
            <w:pPr>
              <w:widowControl/>
              <w:jc w:val="left"/>
              <w:rPr>
                <w:ins w:id="2783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784" w:author="Li" w:date="2016-06-24T09:50:00Z">
                  <w:rPr>
                    <w:ins w:id="2785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786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2787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788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106025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>
            <w:pPr>
              <w:widowControl/>
              <w:jc w:val="left"/>
              <w:rPr>
                <w:ins w:id="2789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790" w:author="Li" w:date="2016-06-24T09:50:00Z">
                  <w:rPr>
                    <w:ins w:id="2791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792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2793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794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205468855.8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>
            <w:pPr>
              <w:widowControl/>
              <w:jc w:val="left"/>
              <w:rPr>
                <w:ins w:id="2795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796" w:author="Li" w:date="2016-06-24T09:50:00Z">
                  <w:rPr>
                    <w:ins w:id="2797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798" w:author="Li" w:date="2016-06-24T09:50:00Z">
                <w:pPr>
                  <w:widowControl/>
                  <w:spacing w:before="120" w:after="120"/>
                  <w:jc w:val="left"/>
                </w:pPr>
              </w:pPrChange>
            </w:pPr>
            <w:ins w:id="2799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800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租赁和商务服务业</w:t>
              </w:r>
            </w:ins>
          </w:p>
        </w:tc>
      </w:tr>
      <w:tr w:rsidR="003E10E4" w:rsidRPr="003E10E4" w:rsidTr="003E10E4">
        <w:trPr>
          <w:trHeight w:val="285"/>
          <w:ins w:id="2801" w:author="Li" w:date="2016-06-24T09:50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>
            <w:pPr>
              <w:widowControl/>
              <w:jc w:val="left"/>
              <w:rPr>
                <w:ins w:id="2802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803" w:author="Li" w:date="2016-06-24T09:50:00Z">
                  <w:rPr>
                    <w:ins w:id="2804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805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2806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807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87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>
            <w:pPr>
              <w:widowControl/>
              <w:jc w:val="left"/>
              <w:rPr>
                <w:ins w:id="2808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809" w:author="Li" w:date="2016-06-24T09:50:00Z">
                  <w:rPr>
                    <w:ins w:id="2810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811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2812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813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67016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>
            <w:pPr>
              <w:widowControl/>
              <w:jc w:val="left"/>
              <w:rPr>
                <w:ins w:id="2814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815" w:author="Li" w:date="2016-06-24T09:50:00Z">
                  <w:rPr>
                    <w:ins w:id="2816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817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2818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819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134083295.7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>
            <w:pPr>
              <w:widowControl/>
              <w:jc w:val="left"/>
              <w:rPr>
                <w:ins w:id="2820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821" w:author="Li" w:date="2016-06-24T09:50:00Z">
                  <w:rPr>
                    <w:ins w:id="2822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823" w:author="Li" w:date="2016-06-24T09:50:00Z">
                <w:pPr>
                  <w:widowControl/>
                  <w:spacing w:before="120" w:after="120"/>
                  <w:jc w:val="left"/>
                </w:pPr>
              </w:pPrChange>
            </w:pPr>
            <w:ins w:id="2824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825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房地产业</w:t>
              </w:r>
            </w:ins>
          </w:p>
        </w:tc>
      </w:tr>
      <w:tr w:rsidR="003E10E4" w:rsidRPr="003E10E4" w:rsidTr="003E10E4">
        <w:trPr>
          <w:trHeight w:val="285"/>
          <w:ins w:id="2826" w:author="Li" w:date="2016-06-24T09:50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>
            <w:pPr>
              <w:widowControl/>
              <w:jc w:val="left"/>
              <w:rPr>
                <w:ins w:id="2827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828" w:author="Li" w:date="2016-06-24T09:50:00Z">
                  <w:rPr>
                    <w:ins w:id="2829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830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2831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832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89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>
            <w:pPr>
              <w:widowControl/>
              <w:jc w:val="left"/>
              <w:rPr>
                <w:ins w:id="2833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834" w:author="Li" w:date="2016-06-24T09:50:00Z">
                  <w:rPr>
                    <w:ins w:id="2835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836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2837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838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58290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>
            <w:pPr>
              <w:widowControl/>
              <w:jc w:val="left"/>
              <w:rPr>
                <w:ins w:id="2839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840" w:author="Li" w:date="2016-06-24T09:50:00Z">
                  <w:rPr>
                    <w:ins w:id="2841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842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2843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844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118924712.3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>
            <w:pPr>
              <w:widowControl/>
              <w:jc w:val="left"/>
              <w:rPr>
                <w:ins w:id="2845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846" w:author="Li" w:date="2016-06-24T09:50:00Z">
                  <w:rPr>
                    <w:ins w:id="2847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848" w:author="Li" w:date="2016-06-24T09:50:00Z">
                <w:pPr>
                  <w:widowControl/>
                  <w:spacing w:before="120" w:after="120"/>
                  <w:jc w:val="left"/>
                </w:pPr>
              </w:pPrChange>
            </w:pPr>
            <w:ins w:id="2849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850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住宿和餐饮业</w:t>
              </w:r>
            </w:ins>
          </w:p>
        </w:tc>
      </w:tr>
      <w:tr w:rsidR="003E10E4" w:rsidRPr="003E10E4" w:rsidTr="003E10E4">
        <w:trPr>
          <w:trHeight w:val="285"/>
          <w:ins w:id="2851" w:author="Li" w:date="2016-06-24T09:50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>
            <w:pPr>
              <w:widowControl/>
              <w:jc w:val="left"/>
              <w:rPr>
                <w:ins w:id="2852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853" w:author="Li" w:date="2016-06-24T09:50:00Z">
                  <w:rPr>
                    <w:ins w:id="2854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855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2856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857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30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>
            <w:pPr>
              <w:widowControl/>
              <w:jc w:val="left"/>
              <w:rPr>
                <w:ins w:id="2858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859" w:author="Li" w:date="2016-06-24T09:50:00Z">
                  <w:rPr>
                    <w:ins w:id="2860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861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2862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863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16225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>
            <w:pPr>
              <w:widowControl/>
              <w:jc w:val="left"/>
              <w:rPr>
                <w:ins w:id="2864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865" w:author="Li" w:date="2016-06-24T09:50:00Z">
                  <w:rPr>
                    <w:ins w:id="2866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867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2868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869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38908951.53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>
            <w:pPr>
              <w:widowControl/>
              <w:jc w:val="left"/>
              <w:rPr>
                <w:ins w:id="2870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871" w:author="Li" w:date="2016-06-24T09:50:00Z">
                  <w:rPr>
                    <w:ins w:id="2872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873" w:author="Li" w:date="2016-06-24T09:50:00Z">
                <w:pPr>
                  <w:widowControl/>
                  <w:spacing w:before="120" w:after="120"/>
                  <w:jc w:val="left"/>
                </w:pPr>
              </w:pPrChange>
            </w:pPr>
            <w:ins w:id="2874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875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信息传输、软件和信息技术服务业</w:t>
              </w:r>
            </w:ins>
          </w:p>
        </w:tc>
      </w:tr>
      <w:tr w:rsidR="003E10E4" w:rsidRPr="003E10E4" w:rsidTr="003E10E4">
        <w:trPr>
          <w:trHeight w:val="285"/>
          <w:ins w:id="2876" w:author="Li" w:date="2016-06-24T09:50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>
            <w:pPr>
              <w:widowControl/>
              <w:jc w:val="left"/>
              <w:rPr>
                <w:ins w:id="2877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878" w:author="Li" w:date="2016-06-24T09:50:00Z">
                  <w:rPr>
                    <w:ins w:id="2879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880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2881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882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42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>
            <w:pPr>
              <w:widowControl/>
              <w:jc w:val="left"/>
              <w:rPr>
                <w:ins w:id="2883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884" w:author="Li" w:date="2016-06-24T09:50:00Z">
                  <w:rPr>
                    <w:ins w:id="2885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886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2887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888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21295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>
            <w:pPr>
              <w:widowControl/>
              <w:jc w:val="left"/>
              <w:rPr>
                <w:ins w:id="2889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890" w:author="Li" w:date="2016-06-24T09:50:00Z">
                  <w:rPr>
                    <w:ins w:id="2891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892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2893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894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33072055.78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>
            <w:pPr>
              <w:widowControl/>
              <w:jc w:val="left"/>
              <w:rPr>
                <w:ins w:id="2895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896" w:author="Li" w:date="2016-06-24T09:50:00Z">
                  <w:rPr>
                    <w:ins w:id="2897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898" w:author="Li" w:date="2016-06-24T09:50:00Z">
                <w:pPr>
                  <w:widowControl/>
                  <w:spacing w:before="120" w:after="120"/>
                  <w:jc w:val="left"/>
                </w:pPr>
              </w:pPrChange>
            </w:pPr>
            <w:ins w:id="2899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900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建筑业</w:t>
              </w:r>
            </w:ins>
          </w:p>
        </w:tc>
      </w:tr>
      <w:tr w:rsidR="003E10E4" w:rsidRPr="003E10E4" w:rsidTr="003E10E4">
        <w:trPr>
          <w:trHeight w:val="285"/>
          <w:ins w:id="2901" w:author="Li" w:date="2016-06-24T09:50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>
            <w:pPr>
              <w:widowControl/>
              <w:jc w:val="left"/>
              <w:rPr>
                <w:ins w:id="2902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903" w:author="Li" w:date="2016-06-24T09:50:00Z">
                  <w:rPr>
                    <w:ins w:id="2904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905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2906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907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lastRenderedPageBreak/>
                <w:t>27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>
            <w:pPr>
              <w:widowControl/>
              <w:jc w:val="left"/>
              <w:rPr>
                <w:ins w:id="2908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909" w:author="Li" w:date="2016-06-24T09:50:00Z">
                  <w:rPr>
                    <w:ins w:id="2910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911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2912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913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15386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>
            <w:pPr>
              <w:widowControl/>
              <w:jc w:val="left"/>
              <w:rPr>
                <w:ins w:id="2914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915" w:author="Li" w:date="2016-06-24T09:50:00Z">
                  <w:rPr>
                    <w:ins w:id="2916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917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2918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919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30100058.49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>
            <w:pPr>
              <w:widowControl/>
              <w:jc w:val="left"/>
              <w:rPr>
                <w:ins w:id="2920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921" w:author="Li" w:date="2016-06-24T09:50:00Z">
                  <w:rPr>
                    <w:ins w:id="2922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923" w:author="Li" w:date="2016-06-24T09:50:00Z">
                <w:pPr>
                  <w:widowControl/>
                  <w:spacing w:before="120" w:after="120"/>
                  <w:jc w:val="left"/>
                </w:pPr>
              </w:pPrChange>
            </w:pPr>
            <w:ins w:id="2924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925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公共管理、社会保障和社会组织</w:t>
              </w:r>
            </w:ins>
          </w:p>
        </w:tc>
      </w:tr>
      <w:tr w:rsidR="003E10E4" w:rsidRPr="003E10E4" w:rsidTr="003E10E4">
        <w:trPr>
          <w:trHeight w:val="285"/>
          <w:ins w:id="2926" w:author="Li" w:date="2016-06-24T09:50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>
            <w:pPr>
              <w:widowControl/>
              <w:jc w:val="left"/>
              <w:rPr>
                <w:ins w:id="2927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928" w:author="Li" w:date="2016-06-24T09:50:00Z">
                  <w:rPr>
                    <w:ins w:id="2929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930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2931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932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23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>
            <w:pPr>
              <w:widowControl/>
              <w:jc w:val="left"/>
              <w:rPr>
                <w:ins w:id="2933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934" w:author="Li" w:date="2016-06-24T09:50:00Z">
                  <w:rPr>
                    <w:ins w:id="2935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936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2937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938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12375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>
            <w:pPr>
              <w:widowControl/>
              <w:jc w:val="left"/>
              <w:rPr>
                <w:ins w:id="2939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940" w:author="Li" w:date="2016-06-24T09:50:00Z">
                  <w:rPr>
                    <w:ins w:id="2941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942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2943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944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18498442.5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>
            <w:pPr>
              <w:widowControl/>
              <w:jc w:val="left"/>
              <w:rPr>
                <w:ins w:id="2945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946" w:author="Li" w:date="2016-06-24T09:50:00Z">
                  <w:rPr>
                    <w:ins w:id="2947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948" w:author="Li" w:date="2016-06-24T09:50:00Z">
                <w:pPr>
                  <w:widowControl/>
                  <w:spacing w:before="120" w:after="120"/>
                  <w:jc w:val="left"/>
                </w:pPr>
              </w:pPrChange>
            </w:pPr>
            <w:ins w:id="2949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950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批发和零售业</w:t>
              </w:r>
            </w:ins>
          </w:p>
        </w:tc>
      </w:tr>
      <w:tr w:rsidR="003E10E4" w:rsidRPr="003E10E4" w:rsidTr="003E10E4">
        <w:trPr>
          <w:trHeight w:val="285"/>
          <w:ins w:id="2951" w:author="Li" w:date="2016-06-24T09:50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>
            <w:pPr>
              <w:widowControl/>
              <w:jc w:val="left"/>
              <w:rPr>
                <w:ins w:id="2952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953" w:author="Li" w:date="2016-06-24T09:50:00Z">
                  <w:rPr>
                    <w:ins w:id="2954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955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2956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957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15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>
            <w:pPr>
              <w:widowControl/>
              <w:jc w:val="left"/>
              <w:rPr>
                <w:ins w:id="2958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959" w:author="Li" w:date="2016-06-24T09:50:00Z">
                  <w:rPr>
                    <w:ins w:id="2960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961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2962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963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11725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>
            <w:pPr>
              <w:widowControl/>
              <w:jc w:val="left"/>
              <w:rPr>
                <w:ins w:id="2964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965" w:author="Li" w:date="2016-06-24T09:50:00Z">
                  <w:rPr>
                    <w:ins w:id="2966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967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2968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969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14607372.77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>
            <w:pPr>
              <w:widowControl/>
              <w:jc w:val="left"/>
              <w:rPr>
                <w:ins w:id="2970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971" w:author="Li" w:date="2016-06-24T09:50:00Z">
                  <w:rPr>
                    <w:ins w:id="2972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973" w:author="Li" w:date="2016-06-24T09:50:00Z">
                <w:pPr>
                  <w:widowControl/>
                  <w:spacing w:before="120" w:after="120"/>
                  <w:jc w:val="left"/>
                </w:pPr>
              </w:pPrChange>
            </w:pPr>
            <w:ins w:id="2974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975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教育</w:t>
              </w:r>
            </w:ins>
          </w:p>
        </w:tc>
      </w:tr>
      <w:tr w:rsidR="003E10E4" w:rsidRPr="003E10E4" w:rsidTr="003E10E4">
        <w:trPr>
          <w:trHeight w:val="285"/>
          <w:ins w:id="2976" w:author="Li" w:date="2016-06-24T09:50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>
            <w:pPr>
              <w:widowControl/>
              <w:jc w:val="left"/>
              <w:rPr>
                <w:ins w:id="2977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978" w:author="Li" w:date="2016-06-24T09:50:00Z">
                  <w:rPr>
                    <w:ins w:id="2979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980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2981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982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9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>
            <w:pPr>
              <w:widowControl/>
              <w:jc w:val="left"/>
              <w:rPr>
                <w:ins w:id="2983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984" w:author="Li" w:date="2016-06-24T09:50:00Z">
                  <w:rPr>
                    <w:ins w:id="2985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986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2987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988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5555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>
            <w:pPr>
              <w:widowControl/>
              <w:jc w:val="left"/>
              <w:rPr>
                <w:ins w:id="2989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990" w:author="Li" w:date="2016-06-24T09:50:00Z">
                  <w:rPr>
                    <w:ins w:id="2991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992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2993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2994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11198830.57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>
            <w:pPr>
              <w:widowControl/>
              <w:jc w:val="left"/>
              <w:rPr>
                <w:ins w:id="2995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2996" w:author="Li" w:date="2016-06-24T09:50:00Z">
                  <w:rPr>
                    <w:ins w:id="2997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2998" w:author="Li" w:date="2016-06-24T09:50:00Z">
                <w:pPr>
                  <w:widowControl/>
                  <w:spacing w:before="120" w:after="120"/>
                  <w:jc w:val="left"/>
                </w:pPr>
              </w:pPrChange>
            </w:pPr>
            <w:ins w:id="2999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000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金融业</w:t>
              </w:r>
            </w:ins>
          </w:p>
        </w:tc>
      </w:tr>
      <w:tr w:rsidR="003E10E4" w:rsidRPr="003E10E4" w:rsidTr="003E10E4">
        <w:trPr>
          <w:trHeight w:val="285"/>
          <w:ins w:id="3001" w:author="Li" w:date="2016-06-24T09:50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>
            <w:pPr>
              <w:widowControl/>
              <w:jc w:val="left"/>
              <w:rPr>
                <w:ins w:id="3002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003" w:author="Li" w:date="2016-06-24T09:50:00Z">
                  <w:rPr>
                    <w:ins w:id="3004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3005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3006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007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8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>
            <w:pPr>
              <w:widowControl/>
              <w:jc w:val="left"/>
              <w:rPr>
                <w:ins w:id="3008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009" w:author="Li" w:date="2016-06-24T09:50:00Z">
                  <w:rPr>
                    <w:ins w:id="3010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3011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3012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013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3950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>
            <w:pPr>
              <w:widowControl/>
              <w:jc w:val="left"/>
              <w:rPr>
                <w:ins w:id="3014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015" w:author="Li" w:date="2016-06-24T09:50:00Z">
                  <w:rPr>
                    <w:ins w:id="3016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3017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3018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019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9270466.44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>
            <w:pPr>
              <w:widowControl/>
              <w:jc w:val="left"/>
              <w:rPr>
                <w:ins w:id="3020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021" w:author="Li" w:date="2016-06-24T09:50:00Z">
                  <w:rPr>
                    <w:ins w:id="3022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3023" w:author="Li" w:date="2016-06-24T09:50:00Z">
                <w:pPr>
                  <w:widowControl/>
                  <w:spacing w:before="120" w:after="120"/>
                  <w:jc w:val="left"/>
                </w:pPr>
              </w:pPrChange>
            </w:pPr>
            <w:ins w:id="3024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025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交通运输、仓储和邮政业</w:t>
              </w:r>
            </w:ins>
          </w:p>
        </w:tc>
      </w:tr>
      <w:tr w:rsidR="003E10E4" w:rsidRPr="003E10E4" w:rsidTr="003E10E4">
        <w:trPr>
          <w:trHeight w:val="285"/>
          <w:ins w:id="3026" w:author="Li" w:date="2016-06-24T09:50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>
            <w:pPr>
              <w:widowControl/>
              <w:jc w:val="left"/>
              <w:rPr>
                <w:ins w:id="3027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028" w:author="Li" w:date="2016-06-24T09:50:00Z">
                  <w:rPr>
                    <w:ins w:id="3029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3030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3031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032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14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>
            <w:pPr>
              <w:widowControl/>
              <w:jc w:val="left"/>
              <w:rPr>
                <w:ins w:id="3033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034" w:author="Li" w:date="2016-06-24T09:50:00Z">
                  <w:rPr>
                    <w:ins w:id="3035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3036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3037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038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6120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>
            <w:pPr>
              <w:widowControl/>
              <w:jc w:val="left"/>
              <w:rPr>
                <w:ins w:id="3039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040" w:author="Li" w:date="2016-06-24T09:50:00Z">
                  <w:rPr>
                    <w:ins w:id="3041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3042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3043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044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9060924.93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>
            <w:pPr>
              <w:widowControl/>
              <w:jc w:val="left"/>
              <w:rPr>
                <w:ins w:id="3045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046" w:author="Li" w:date="2016-06-24T09:50:00Z">
                  <w:rPr>
                    <w:ins w:id="3047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3048" w:author="Li" w:date="2016-06-24T09:50:00Z">
                <w:pPr>
                  <w:widowControl/>
                  <w:spacing w:before="120" w:after="120"/>
                  <w:jc w:val="left"/>
                </w:pPr>
              </w:pPrChange>
            </w:pPr>
            <w:ins w:id="3049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050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水利、环境和公共设施管理业</w:t>
              </w:r>
            </w:ins>
          </w:p>
        </w:tc>
      </w:tr>
      <w:tr w:rsidR="003E10E4" w:rsidRPr="003E10E4" w:rsidTr="003E10E4">
        <w:trPr>
          <w:trHeight w:val="285"/>
          <w:ins w:id="3051" w:author="Li" w:date="2016-06-24T09:50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>
            <w:pPr>
              <w:widowControl/>
              <w:jc w:val="left"/>
              <w:rPr>
                <w:ins w:id="3052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053" w:author="Li" w:date="2016-06-24T09:50:00Z">
                  <w:rPr>
                    <w:ins w:id="3054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3055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3056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057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7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>
            <w:pPr>
              <w:widowControl/>
              <w:jc w:val="left"/>
              <w:rPr>
                <w:ins w:id="3058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059" w:author="Li" w:date="2016-06-24T09:50:00Z">
                  <w:rPr>
                    <w:ins w:id="3060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3061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3062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063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3575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>
            <w:pPr>
              <w:widowControl/>
              <w:jc w:val="left"/>
              <w:rPr>
                <w:ins w:id="3064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065" w:author="Li" w:date="2016-06-24T09:50:00Z">
                  <w:rPr>
                    <w:ins w:id="3066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3067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3068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069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7467827.24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>
            <w:pPr>
              <w:widowControl/>
              <w:jc w:val="left"/>
              <w:rPr>
                <w:ins w:id="3070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071" w:author="Li" w:date="2016-06-24T09:50:00Z">
                  <w:rPr>
                    <w:ins w:id="3072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3073" w:author="Li" w:date="2016-06-24T09:50:00Z">
                <w:pPr>
                  <w:widowControl/>
                  <w:spacing w:before="120" w:after="120"/>
                  <w:jc w:val="left"/>
                </w:pPr>
              </w:pPrChange>
            </w:pPr>
            <w:ins w:id="3074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075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卫生和社会工作</w:t>
              </w:r>
            </w:ins>
          </w:p>
        </w:tc>
      </w:tr>
      <w:tr w:rsidR="003E10E4" w:rsidRPr="003E10E4" w:rsidTr="003E10E4">
        <w:trPr>
          <w:trHeight w:val="285"/>
          <w:ins w:id="3076" w:author="Li" w:date="2016-06-24T09:50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>
            <w:pPr>
              <w:widowControl/>
              <w:jc w:val="left"/>
              <w:rPr>
                <w:ins w:id="3077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078" w:author="Li" w:date="2016-06-24T09:50:00Z">
                  <w:rPr>
                    <w:ins w:id="3079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3080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3081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082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5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>
            <w:pPr>
              <w:widowControl/>
              <w:jc w:val="left"/>
              <w:rPr>
                <w:ins w:id="3083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084" w:author="Li" w:date="2016-06-24T09:50:00Z">
                  <w:rPr>
                    <w:ins w:id="3085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3086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3087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088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4330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>
            <w:pPr>
              <w:widowControl/>
              <w:jc w:val="left"/>
              <w:rPr>
                <w:ins w:id="3089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090" w:author="Li" w:date="2016-06-24T09:50:00Z">
                  <w:rPr>
                    <w:ins w:id="3091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3092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3093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094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7110442.52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>
            <w:pPr>
              <w:widowControl/>
              <w:jc w:val="left"/>
              <w:rPr>
                <w:ins w:id="3095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096" w:author="Li" w:date="2016-06-24T09:50:00Z">
                  <w:rPr>
                    <w:ins w:id="3097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3098" w:author="Li" w:date="2016-06-24T09:50:00Z">
                <w:pPr>
                  <w:widowControl/>
                  <w:spacing w:before="120" w:after="120"/>
                  <w:jc w:val="left"/>
                </w:pPr>
              </w:pPrChange>
            </w:pPr>
            <w:ins w:id="3099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100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农、林、牧、渔业</w:t>
              </w:r>
            </w:ins>
          </w:p>
        </w:tc>
      </w:tr>
      <w:tr w:rsidR="003E10E4" w:rsidRPr="003E10E4" w:rsidTr="003E10E4">
        <w:trPr>
          <w:trHeight w:val="285"/>
          <w:ins w:id="3101" w:author="Li" w:date="2016-06-24T09:50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>
            <w:pPr>
              <w:widowControl/>
              <w:jc w:val="left"/>
              <w:rPr>
                <w:ins w:id="3102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103" w:author="Li" w:date="2016-06-24T09:50:00Z">
                  <w:rPr>
                    <w:ins w:id="3104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3105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3106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107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7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>
            <w:pPr>
              <w:widowControl/>
              <w:jc w:val="left"/>
              <w:rPr>
                <w:ins w:id="3108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109" w:author="Li" w:date="2016-06-24T09:50:00Z">
                  <w:rPr>
                    <w:ins w:id="3110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3111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3112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113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5230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>
            <w:pPr>
              <w:widowControl/>
              <w:jc w:val="left"/>
              <w:rPr>
                <w:ins w:id="3114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115" w:author="Li" w:date="2016-06-24T09:50:00Z">
                  <w:rPr>
                    <w:ins w:id="3116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3117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3118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119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5974843.85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>
            <w:pPr>
              <w:widowControl/>
              <w:jc w:val="left"/>
              <w:rPr>
                <w:ins w:id="3120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121" w:author="Li" w:date="2016-06-24T09:50:00Z">
                  <w:rPr>
                    <w:ins w:id="3122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3123" w:author="Li" w:date="2016-06-24T09:50:00Z">
                <w:pPr>
                  <w:widowControl/>
                  <w:spacing w:before="120" w:after="120"/>
                  <w:jc w:val="left"/>
                </w:pPr>
              </w:pPrChange>
            </w:pPr>
            <w:ins w:id="3124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125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科学研究和技术服务业</w:t>
              </w:r>
            </w:ins>
          </w:p>
        </w:tc>
      </w:tr>
      <w:tr w:rsidR="003E10E4" w:rsidRPr="003E10E4" w:rsidTr="003E10E4">
        <w:trPr>
          <w:trHeight w:val="285"/>
          <w:ins w:id="3126" w:author="Li" w:date="2016-06-24T09:50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>
            <w:pPr>
              <w:widowControl/>
              <w:jc w:val="left"/>
              <w:rPr>
                <w:ins w:id="3127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128" w:author="Li" w:date="2016-06-24T09:50:00Z">
                  <w:rPr>
                    <w:ins w:id="3129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3130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3131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132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5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>
            <w:pPr>
              <w:widowControl/>
              <w:jc w:val="left"/>
              <w:rPr>
                <w:ins w:id="3133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134" w:author="Li" w:date="2016-06-24T09:50:00Z">
                  <w:rPr>
                    <w:ins w:id="3135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3136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3137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138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2510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>
            <w:pPr>
              <w:widowControl/>
              <w:jc w:val="left"/>
              <w:rPr>
                <w:ins w:id="3139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140" w:author="Li" w:date="2016-06-24T09:50:00Z">
                  <w:rPr>
                    <w:ins w:id="3141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3142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3143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144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4821783.4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>
            <w:pPr>
              <w:widowControl/>
              <w:jc w:val="left"/>
              <w:rPr>
                <w:ins w:id="3145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146" w:author="Li" w:date="2016-06-24T09:50:00Z">
                  <w:rPr>
                    <w:ins w:id="3147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3148" w:author="Li" w:date="2016-06-24T09:50:00Z">
                <w:pPr>
                  <w:widowControl/>
                  <w:spacing w:before="120" w:after="120"/>
                  <w:jc w:val="left"/>
                </w:pPr>
              </w:pPrChange>
            </w:pPr>
            <w:ins w:id="3149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150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电力、热力、燃气及水生产和供应业</w:t>
              </w:r>
            </w:ins>
          </w:p>
        </w:tc>
      </w:tr>
      <w:tr w:rsidR="003E10E4" w:rsidRPr="003E10E4" w:rsidTr="003E10E4">
        <w:trPr>
          <w:trHeight w:val="285"/>
          <w:ins w:id="3151" w:author="Li" w:date="2016-06-24T09:50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>
            <w:pPr>
              <w:widowControl/>
              <w:jc w:val="left"/>
              <w:rPr>
                <w:ins w:id="3152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153" w:author="Li" w:date="2016-06-24T09:50:00Z">
                  <w:rPr>
                    <w:ins w:id="3154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3155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3156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157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1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>
            <w:pPr>
              <w:widowControl/>
              <w:jc w:val="left"/>
              <w:rPr>
                <w:ins w:id="3158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159" w:author="Li" w:date="2016-06-24T09:50:00Z">
                  <w:rPr>
                    <w:ins w:id="3160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3161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3162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163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315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>
            <w:pPr>
              <w:widowControl/>
              <w:jc w:val="left"/>
              <w:rPr>
                <w:ins w:id="3164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165" w:author="Li" w:date="2016-06-24T09:50:00Z">
                  <w:rPr>
                    <w:ins w:id="3166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3167" w:author="Li" w:date="2016-06-24T09:50:00Z">
                <w:pPr>
                  <w:widowControl/>
                  <w:spacing w:before="120" w:after="120"/>
                  <w:jc w:val="right"/>
                </w:pPr>
              </w:pPrChange>
            </w:pPr>
            <w:ins w:id="3168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169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616983.39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>
            <w:pPr>
              <w:widowControl/>
              <w:jc w:val="left"/>
              <w:rPr>
                <w:ins w:id="3170" w:author="Li" w:date="2016-06-24T09:50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171" w:author="Li" w:date="2016-06-24T09:50:00Z">
                  <w:rPr>
                    <w:ins w:id="3172" w:author="Li" w:date="2016-06-24T09:50:00Z"/>
                    <w:rFonts w:ascii="宋体" w:eastAsia="宋体" w:hAnsi="宋体" w:cs="宋体"/>
                    <w:kern w:val="0"/>
                    <w:sz w:val="24"/>
                    <w:szCs w:val="24"/>
                  </w:rPr>
                </w:rPrChange>
              </w:rPr>
              <w:pPrChange w:id="3173" w:author="Li" w:date="2016-06-24T09:50:00Z">
                <w:pPr>
                  <w:widowControl/>
                  <w:spacing w:before="120" w:after="120"/>
                  <w:jc w:val="left"/>
                </w:pPr>
              </w:pPrChange>
            </w:pPr>
            <w:ins w:id="3174" w:author="Li" w:date="2016-06-24T09:50:00Z">
              <w:r w:rsidRPr="003E10E4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175" w:author="Li" w:date="2016-06-24T09:50:00Z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rPrChange>
                </w:rPr>
                <w:t>采矿业</w:t>
              </w:r>
            </w:ins>
          </w:p>
        </w:tc>
      </w:tr>
      <w:tr w:rsidR="003E10E4" w:rsidRPr="003E10E4" w:rsidTr="003E10E4">
        <w:trPr>
          <w:trHeight w:val="255"/>
          <w:ins w:id="3176" w:author="Li" w:date="2016-06-24T09:50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 w:rsidP="003E10E4">
            <w:pPr>
              <w:widowControl/>
              <w:spacing w:before="120" w:after="120" w:line="360" w:lineRule="atLeast"/>
              <w:jc w:val="left"/>
              <w:rPr>
                <w:ins w:id="3177" w:author="Li" w:date="2016-06-24T09:50:00Z"/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 w:rsidP="003E10E4">
            <w:pPr>
              <w:widowControl/>
              <w:spacing w:before="120" w:after="120" w:line="360" w:lineRule="atLeast"/>
              <w:jc w:val="left"/>
              <w:rPr>
                <w:ins w:id="3178" w:author="Li" w:date="2016-06-24T09:50:00Z"/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E10E4" w:rsidRPr="003E10E4" w:rsidRDefault="003E10E4" w:rsidP="003E10E4">
            <w:pPr>
              <w:widowControl/>
              <w:spacing w:before="120" w:after="120" w:line="360" w:lineRule="atLeast"/>
              <w:jc w:val="left"/>
              <w:rPr>
                <w:ins w:id="3179" w:author="Li" w:date="2016-06-24T09:50:00Z"/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vAlign w:val="center"/>
            <w:hideMark/>
          </w:tcPr>
          <w:p w:rsidR="003E10E4" w:rsidRPr="003E10E4" w:rsidRDefault="003E10E4" w:rsidP="003E10E4">
            <w:pPr>
              <w:widowControl/>
              <w:jc w:val="left"/>
              <w:rPr>
                <w:ins w:id="3180" w:author="Li" w:date="2016-06-24T09:50:00Z"/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E10E4" w:rsidRDefault="003E10E4" w:rsidP="00DD08D1">
      <w:pPr>
        <w:widowControl/>
        <w:jc w:val="left"/>
        <w:rPr>
          <w:ins w:id="3181" w:author="Li" w:date="2016-06-24T09:50:00Z"/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3E10E4" w:rsidRPr="008961F2" w:rsidRDefault="003E10E4" w:rsidP="00DD08D1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8961F2" w:rsidRPr="008961F2" w:rsidRDefault="008961F2" w:rsidP="00DD08D1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961F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平均</w:t>
      </w:r>
      <w:r w:rsidRPr="008961F2">
        <w:rPr>
          <w:rFonts w:ascii="宋体" w:eastAsia="宋体" w:hAnsi="宋体" w:cs="宋体"/>
          <w:color w:val="333333"/>
          <w:kern w:val="0"/>
          <w:sz w:val="18"/>
          <w:szCs w:val="18"/>
        </w:rPr>
        <w:t>不平衡度 为(0.3, 0.5]时，高电压情况：</w:t>
      </w:r>
    </w:p>
    <w:tbl>
      <w:tblPr>
        <w:tblW w:w="764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0"/>
        <w:gridCol w:w="1020"/>
        <w:gridCol w:w="1440"/>
        <w:gridCol w:w="3940"/>
      </w:tblGrid>
      <w:tr w:rsidR="008961F2" w:rsidRPr="002B29E9" w:rsidTr="008961F2">
        <w:trPr>
          <w:trHeight w:val="270"/>
        </w:trPr>
        <w:tc>
          <w:tcPr>
            <w:tcW w:w="12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82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83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计量点数</w:t>
            </w:r>
          </w:p>
        </w:tc>
        <w:tc>
          <w:tcPr>
            <w:tcW w:w="102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84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85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总容量</w:t>
            </w:r>
          </w:p>
        </w:tc>
        <w:tc>
          <w:tcPr>
            <w:tcW w:w="14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86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87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年电量</w:t>
            </w:r>
          </w:p>
        </w:tc>
        <w:tc>
          <w:tcPr>
            <w:tcW w:w="39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88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89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行业分类</w:t>
            </w:r>
          </w:p>
        </w:tc>
      </w:tr>
      <w:tr w:rsidR="008961F2" w:rsidRPr="002B29E9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90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91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584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92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93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213843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94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95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342824200.6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96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97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制造业</w:t>
            </w:r>
          </w:p>
        </w:tc>
      </w:tr>
      <w:tr w:rsidR="008961F2" w:rsidRPr="002B29E9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98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199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89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00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01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43295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02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03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71665530.94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04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05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租赁和商务服务业</w:t>
            </w:r>
          </w:p>
        </w:tc>
      </w:tr>
      <w:tr w:rsidR="008961F2" w:rsidRPr="002B29E9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06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07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80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08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09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43661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10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11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67668526.2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12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13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未知</w:t>
            </w:r>
          </w:p>
        </w:tc>
      </w:tr>
      <w:tr w:rsidR="008961F2" w:rsidRPr="002B29E9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14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15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lastRenderedPageBreak/>
              <w:t>49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16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17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22120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18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19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35931715.62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20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21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住宿和餐饮业</w:t>
            </w:r>
          </w:p>
        </w:tc>
      </w:tr>
      <w:tr w:rsidR="008961F2" w:rsidRPr="002B29E9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22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23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46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24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25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27095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26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27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33333982.73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28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29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房地产业</w:t>
            </w:r>
          </w:p>
        </w:tc>
      </w:tr>
      <w:tr w:rsidR="008961F2" w:rsidRPr="002B29E9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30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31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60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32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33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29495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34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35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31139035.23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36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37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建筑业</w:t>
            </w:r>
          </w:p>
        </w:tc>
      </w:tr>
      <w:tr w:rsidR="008961F2" w:rsidRPr="002B29E9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38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39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39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40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41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16990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42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43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25834724.29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44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45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教育</w:t>
            </w:r>
          </w:p>
        </w:tc>
      </w:tr>
      <w:tr w:rsidR="008961F2" w:rsidRPr="002B29E9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46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47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48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49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12970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50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51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19576417.29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52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53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信息传输、软件和信息技术服务业</w:t>
            </w:r>
          </w:p>
        </w:tc>
      </w:tr>
      <w:tr w:rsidR="008961F2" w:rsidRPr="002B29E9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54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55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30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56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57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11555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58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59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18047346.19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60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61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公共管理、社会保障和社会组织</w:t>
            </w:r>
          </w:p>
        </w:tc>
      </w:tr>
      <w:tr w:rsidR="008961F2" w:rsidRPr="002B29E9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62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63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64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65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8650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66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67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9576629.91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68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69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水利、环境和公共设施管理业</w:t>
            </w:r>
          </w:p>
        </w:tc>
      </w:tr>
      <w:tr w:rsidR="008961F2" w:rsidRPr="002B29E9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70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71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72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73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6105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74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75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8227415.31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76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77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批发和零售业</w:t>
            </w:r>
          </w:p>
        </w:tc>
      </w:tr>
      <w:tr w:rsidR="008961F2" w:rsidRPr="002B29E9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78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79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80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81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4550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82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83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8211699.67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84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85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卫生和社会工作</w:t>
            </w:r>
          </w:p>
        </w:tc>
      </w:tr>
      <w:tr w:rsidR="008961F2" w:rsidRPr="002B29E9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86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87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88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89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5650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90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91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7212303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92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93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金融业</w:t>
            </w:r>
          </w:p>
        </w:tc>
      </w:tr>
      <w:tr w:rsidR="008961F2" w:rsidRPr="002B29E9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94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95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96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97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2690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98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299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3220536.88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300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301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电力、热力、燃气及水生产和供应业</w:t>
            </w:r>
          </w:p>
        </w:tc>
      </w:tr>
      <w:tr w:rsidR="008961F2" w:rsidRPr="002B29E9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302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303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304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305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1030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306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307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2390519.61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308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309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交通运输、仓储和邮政业</w:t>
            </w:r>
          </w:p>
        </w:tc>
      </w:tr>
      <w:tr w:rsidR="008961F2" w:rsidRPr="002B29E9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310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311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312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313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1115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314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315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1987152.16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316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317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科学研究和技术服务业</w:t>
            </w:r>
          </w:p>
        </w:tc>
      </w:tr>
      <w:tr w:rsidR="008961F2" w:rsidRPr="002B29E9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318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319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320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321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815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322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323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1039558.81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2B29E9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324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2B29E9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325" w:author="Li" w:date="2016-06-24T09:52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农、林、牧、渔业</w:t>
            </w:r>
          </w:p>
        </w:tc>
      </w:tr>
    </w:tbl>
    <w:p w:rsidR="008961F2" w:rsidRDefault="008961F2" w:rsidP="00DD08D1">
      <w:pPr>
        <w:widowControl/>
        <w:jc w:val="left"/>
        <w:rPr>
          <w:ins w:id="3326" w:author="Li" w:date="2016-06-24T09:51:00Z"/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2B29E9" w:rsidRPr="002B29E9" w:rsidRDefault="002B29E9" w:rsidP="002B29E9">
      <w:pPr>
        <w:widowControl/>
        <w:jc w:val="left"/>
        <w:rPr>
          <w:ins w:id="3327" w:author="Li" w:date="2016-06-24T09:51:00Z"/>
          <w:rFonts w:ascii="宋体" w:eastAsia="宋体" w:hAnsi="宋体" w:cs="宋体"/>
          <w:kern w:val="0"/>
          <w:sz w:val="24"/>
          <w:szCs w:val="24"/>
        </w:rPr>
      </w:pPr>
    </w:p>
    <w:tbl>
      <w:tblPr>
        <w:tblW w:w="710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0"/>
        <w:gridCol w:w="960"/>
        <w:gridCol w:w="1440"/>
        <w:gridCol w:w="3520"/>
      </w:tblGrid>
      <w:tr w:rsidR="002B29E9" w:rsidRPr="002B29E9" w:rsidTr="002B29E9">
        <w:trPr>
          <w:trHeight w:val="285"/>
          <w:ins w:id="3328" w:author="Li" w:date="2016-06-24T09:51:00Z"/>
        </w:trPr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>
            <w:pPr>
              <w:widowControl/>
              <w:jc w:val="left"/>
              <w:rPr>
                <w:ins w:id="3329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330" w:author="Li" w:date="2016-06-24T09:51:00Z">
                  <w:rPr>
                    <w:ins w:id="3331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332" w:author="Li" w:date="2016-06-24T09:51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3333" w:author="Li" w:date="2016-06-24T09:51:00Z">
              <w:r w:rsidRPr="002B29E9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3334" w:author="Li" w:date="2016-06-24T09:51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计量点数</w:t>
              </w:r>
            </w:ins>
          </w:p>
        </w:tc>
        <w:tc>
          <w:tcPr>
            <w:tcW w:w="9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>
            <w:pPr>
              <w:widowControl/>
              <w:jc w:val="left"/>
              <w:rPr>
                <w:ins w:id="3335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336" w:author="Li" w:date="2016-06-24T09:51:00Z">
                  <w:rPr>
                    <w:ins w:id="3337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338" w:author="Li" w:date="2016-06-24T09:51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3339" w:author="Li" w:date="2016-06-24T09:51:00Z">
              <w:r w:rsidRPr="002B29E9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3340" w:author="Li" w:date="2016-06-24T09:51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总容量</w:t>
              </w:r>
            </w:ins>
          </w:p>
        </w:tc>
        <w:tc>
          <w:tcPr>
            <w:tcW w:w="14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>
            <w:pPr>
              <w:widowControl/>
              <w:jc w:val="left"/>
              <w:rPr>
                <w:ins w:id="3341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342" w:author="Li" w:date="2016-06-24T09:51:00Z">
                  <w:rPr>
                    <w:ins w:id="3343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344" w:author="Li" w:date="2016-06-24T09:51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3345" w:author="Li" w:date="2016-06-24T09:51:00Z">
              <w:r w:rsidRPr="002B29E9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3346" w:author="Li" w:date="2016-06-24T09:51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年电量</w:t>
              </w:r>
            </w:ins>
          </w:p>
        </w:tc>
        <w:tc>
          <w:tcPr>
            <w:tcW w:w="352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>
            <w:pPr>
              <w:widowControl/>
              <w:jc w:val="left"/>
              <w:rPr>
                <w:ins w:id="3347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348" w:author="Li" w:date="2016-06-24T09:51:00Z">
                  <w:rPr>
                    <w:ins w:id="3349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350" w:author="Li" w:date="2016-06-24T09:51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3351" w:author="Li" w:date="2016-06-24T09:51:00Z">
              <w:r w:rsidRPr="002B29E9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3352" w:author="Li" w:date="2016-06-24T09:51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行业分类</w:t>
              </w:r>
            </w:ins>
          </w:p>
        </w:tc>
      </w:tr>
      <w:tr w:rsidR="002B29E9" w:rsidRPr="002B29E9" w:rsidTr="002B29E9">
        <w:trPr>
          <w:trHeight w:val="285"/>
          <w:ins w:id="3353" w:author="Li" w:date="2016-06-24T09:51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>
            <w:pPr>
              <w:widowControl/>
              <w:jc w:val="left"/>
              <w:rPr>
                <w:ins w:id="3354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355" w:author="Li" w:date="2016-06-24T09:51:00Z">
                  <w:rPr>
                    <w:ins w:id="3356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357" w:author="Li" w:date="2016-06-24T09:5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358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359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583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>
            <w:pPr>
              <w:widowControl/>
              <w:jc w:val="left"/>
              <w:rPr>
                <w:ins w:id="3360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361" w:author="Li" w:date="2016-06-24T09:51:00Z">
                  <w:rPr>
                    <w:ins w:id="3362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363" w:author="Li" w:date="2016-06-24T09:5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364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365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213528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>
            <w:pPr>
              <w:widowControl/>
              <w:jc w:val="left"/>
              <w:rPr>
                <w:ins w:id="3366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367" w:author="Li" w:date="2016-06-24T09:51:00Z">
                  <w:rPr>
                    <w:ins w:id="3368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369" w:author="Li" w:date="2016-06-24T09:5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370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371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342175203.9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>
            <w:pPr>
              <w:widowControl/>
              <w:jc w:val="left"/>
              <w:rPr>
                <w:ins w:id="3372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373" w:author="Li" w:date="2016-06-24T09:51:00Z">
                  <w:rPr>
                    <w:ins w:id="3374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375" w:author="Li" w:date="2016-06-24T09:51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3376" w:author="Li" w:date="2016-06-24T09:51:00Z">
              <w:r w:rsidRPr="002B29E9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3377" w:author="Li" w:date="2016-06-24T09:51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制造业</w:t>
              </w:r>
            </w:ins>
          </w:p>
        </w:tc>
      </w:tr>
      <w:tr w:rsidR="002B29E9" w:rsidRPr="002B29E9" w:rsidTr="002B29E9">
        <w:trPr>
          <w:trHeight w:val="285"/>
          <w:ins w:id="3378" w:author="Li" w:date="2016-06-24T09:51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>
            <w:pPr>
              <w:widowControl/>
              <w:jc w:val="left"/>
              <w:rPr>
                <w:ins w:id="3379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380" w:author="Li" w:date="2016-06-24T09:51:00Z">
                  <w:rPr>
                    <w:ins w:id="3381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382" w:author="Li" w:date="2016-06-24T09:5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383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384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81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>
            <w:pPr>
              <w:widowControl/>
              <w:jc w:val="left"/>
              <w:rPr>
                <w:ins w:id="3385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386" w:author="Li" w:date="2016-06-24T09:51:00Z">
                  <w:rPr>
                    <w:ins w:id="3387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388" w:author="Li" w:date="2016-06-24T09:5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389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390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38435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>
            <w:pPr>
              <w:widowControl/>
              <w:jc w:val="left"/>
              <w:rPr>
                <w:ins w:id="3391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392" w:author="Li" w:date="2016-06-24T09:51:00Z">
                  <w:rPr>
                    <w:ins w:id="3393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394" w:author="Li" w:date="2016-06-24T09:5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395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396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63433459.16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>
            <w:pPr>
              <w:widowControl/>
              <w:jc w:val="left"/>
              <w:rPr>
                <w:ins w:id="3397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398" w:author="Li" w:date="2016-06-24T09:51:00Z">
                  <w:rPr>
                    <w:ins w:id="3399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400" w:author="Li" w:date="2016-06-24T09:51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3401" w:author="Li" w:date="2016-06-24T09:51:00Z">
              <w:r w:rsidRPr="002B29E9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3402" w:author="Li" w:date="2016-06-24T09:51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租赁和商务服务业</w:t>
              </w:r>
            </w:ins>
          </w:p>
        </w:tc>
      </w:tr>
      <w:tr w:rsidR="002B29E9" w:rsidRPr="002B29E9" w:rsidTr="002B29E9">
        <w:trPr>
          <w:trHeight w:val="285"/>
          <w:ins w:id="3403" w:author="Li" w:date="2016-06-24T09:51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>
            <w:pPr>
              <w:widowControl/>
              <w:jc w:val="left"/>
              <w:rPr>
                <w:ins w:id="3404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405" w:author="Li" w:date="2016-06-24T09:51:00Z">
                  <w:rPr>
                    <w:ins w:id="3406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407" w:author="Li" w:date="2016-06-24T09:5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408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409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lastRenderedPageBreak/>
                <w:t>48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>
            <w:pPr>
              <w:widowControl/>
              <w:jc w:val="left"/>
              <w:rPr>
                <w:ins w:id="3410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411" w:author="Li" w:date="2016-06-24T09:51:00Z">
                  <w:rPr>
                    <w:ins w:id="3412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413" w:author="Li" w:date="2016-06-24T09:5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414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415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21490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>
            <w:pPr>
              <w:widowControl/>
              <w:jc w:val="left"/>
              <w:rPr>
                <w:ins w:id="3416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417" w:author="Li" w:date="2016-06-24T09:51:00Z">
                  <w:rPr>
                    <w:ins w:id="3418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419" w:author="Li" w:date="2016-06-24T09:5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420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421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34942213.96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>
            <w:pPr>
              <w:widowControl/>
              <w:jc w:val="left"/>
              <w:rPr>
                <w:ins w:id="3422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423" w:author="Li" w:date="2016-06-24T09:51:00Z">
                  <w:rPr>
                    <w:ins w:id="3424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425" w:author="Li" w:date="2016-06-24T09:51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3426" w:author="Li" w:date="2016-06-24T09:51:00Z">
              <w:r w:rsidRPr="002B29E9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3427" w:author="Li" w:date="2016-06-24T09:51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住宿和餐饮业</w:t>
              </w:r>
            </w:ins>
          </w:p>
        </w:tc>
      </w:tr>
      <w:tr w:rsidR="002B29E9" w:rsidRPr="002B29E9" w:rsidTr="002B29E9">
        <w:trPr>
          <w:trHeight w:val="285"/>
          <w:ins w:id="3428" w:author="Li" w:date="2016-06-24T09:51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>
            <w:pPr>
              <w:widowControl/>
              <w:jc w:val="left"/>
              <w:rPr>
                <w:ins w:id="3429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430" w:author="Li" w:date="2016-06-24T09:51:00Z">
                  <w:rPr>
                    <w:ins w:id="3431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432" w:author="Li" w:date="2016-06-24T09:5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433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434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44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>
            <w:pPr>
              <w:widowControl/>
              <w:jc w:val="left"/>
              <w:rPr>
                <w:ins w:id="3435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436" w:author="Li" w:date="2016-06-24T09:51:00Z">
                  <w:rPr>
                    <w:ins w:id="3437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438" w:author="Li" w:date="2016-06-24T09:5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439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440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26195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>
            <w:pPr>
              <w:widowControl/>
              <w:jc w:val="left"/>
              <w:rPr>
                <w:ins w:id="3441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442" w:author="Li" w:date="2016-06-24T09:51:00Z">
                  <w:rPr>
                    <w:ins w:id="3443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444" w:author="Li" w:date="2016-06-24T09:5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445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446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32286275.09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>
            <w:pPr>
              <w:widowControl/>
              <w:jc w:val="left"/>
              <w:rPr>
                <w:ins w:id="3447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448" w:author="Li" w:date="2016-06-24T09:51:00Z">
                  <w:rPr>
                    <w:ins w:id="3449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450" w:author="Li" w:date="2016-06-24T09:51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3451" w:author="Li" w:date="2016-06-24T09:51:00Z">
              <w:r w:rsidRPr="002B29E9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3452" w:author="Li" w:date="2016-06-24T09:51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房地产业</w:t>
              </w:r>
            </w:ins>
          </w:p>
        </w:tc>
      </w:tr>
      <w:tr w:rsidR="002B29E9" w:rsidRPr="002B29E9" w:rsidTr="002B29E9">
        <w:trPr>
          <w:trHeight w:val="285"/>
          <w:ins w:id="3453" w:author="Li" w:date="2016-06-24T09:51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>
            <w:pPr>
              <w:widowControl/>
              <w:jc w:val="left"/>
              <w:rPr>
                <w:ins w:id="3454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455" w:author="Li" w:date="2016-06-24T09:51:00Z">
                  <w:rPr>
                    <w:ins w:id="3456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457" w:author="Li" w:date="2016-06-24T09:5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458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459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60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>
            <w:pPr>
              <w:widowControl/>
              <w:jc w:val="left"/>
              <w:rPr>
                <w:ins w:id="3460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461" w:author="Li" w:date="2016-06-24T09:51:00Z">
                  <w:rPr>
                    <w:ins w:id="3462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463" w:author="Li" w:date="2016-06-24T09:5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464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465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29495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>
            <w:pPr>
              <w:widowControl/>
              <w:jc w:val="left"/>
              <w:rPr>
                <w:ins w:id="3466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467" w:author="Li" w:date="2016-06-24T09:51:00Z">
                  <w:rPr>
                    <w:ins w:id="3468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469" w:author="Li" w:date="2016-06-24T09:5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470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471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31139035.23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>
            <w:pPr>
              <w:widowControl/>
              <w:jc w:val="left"/>
              <w:rPr>
                <w:ins w:id="3472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473" w:author="Li" w:date="2016-06-24T09:51:00Z">
                  <w:rPr>
                    <w:ins w:id="3474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475" w:author="Li" w:date="2016-06-24T09:51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3476" w:author="Li" w:date="2016-06-24T09:51:00Z">
              <w:r w:rsidRPr="002B29E9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3477" w:author="Li" w:date="2016-06-24T09:51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建筑业</w:t>
              </w:r>
            </w:ins>
          </w:p>
        </w:tc>
      </w:tr>
      <w:tr w:rsidR="002B29E9" w:rsidRPr="002B29E9" w:rsidTr="002B29E9">
        <w:trPr>
          <w:trHeight w:val="285"/>
          <w:ins w:id="3478" w:author="Li" w:date="2016-06-24T09:51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>
            <w:pPr>
              <w:widowControl/>
              <w:jc w:val="left"/>
              <w:rPr>
                <w:ins w:id="3479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480" w:author="Li" w:date="2016-06-24T09:51:00Z">
                  <w:rPr>
                    <w:ins w:id="3481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482" w:author="Li" w:date="2016-06-24T09:5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483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484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25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>
            <w:pPr>
              <w:widowControl/>
              <w:jc w:val="left"/>
              <w:rPr>
                <w:ins w:id="3485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486" w:author="Li" w:date="2016-06-24T09:51:00Z">
                  <w:rPr>
                    <w:ins w:id="3487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488" w:author="Li" w:date="2016-06-24T09:5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489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490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12970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>
            <w:pPr>
              <w:widowControl/>
              <w:jc w:val="left"/>
              <w:rPr>
                <w:ins w:id="3491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492" w:author="Li" w:date="2016-06-24T09:51:00Z">
                  <w:rPr>
                    <w:ins w:id="3493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494" w:author="Li" w:date="2016-06-24T09:5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495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496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19576417.29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>
            <w:pPr>
              <w:widowControl/>
              <w:jc w:val="left"/>
              <w:rPr>
                <w:ins w:id="3497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498" w:author="Li" w:date="2016-06-24T09:51:00Z">
                  <w:rPr>
                    <w:ins w:id="3499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500" w:author="Li" w:date="2016-06-24T09:51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3501" w:author="Li" w:date="2016-06-24T09:51:00Z">
              <w:r w:rsidRPr="002B29E9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3502" w:author="Li" w:date="2016-06-24T09:51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信息传输、软件和信息技术服务业</w:t>
              </w:r>
            </w:ins>
          </w:p>
        </w:tc>
      </w:tr>
      <w:tr w:rsidR="002B29E9" w:rsidRPr="002B29E9" w:rsidTr="002B29E9">
        <w:trPr>
          <w:trHeight w:val="285"/>
          <w:ins w:id="3503" w:author="Li" w:date="2016-06-24T09:51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>
            <w:pPr>
              <w:widowControl/>
              <w:jc w:val="left"/>
              <w:rPr>
                <w:ins w:id="3504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505" w:author="Li" w:date="2016-06-24T09:51:00Z">
                  <w:rPr>
                    <w:ins w:id="3506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507" w:author="Li" w:date="2016-06-24T09:5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508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509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27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>
            <w:pPr>
              <w:widowControl/>
              <w:jc w:val="left"/>
              <w:rPr>
                <w:ins w:id="3510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511" w:author="Li" w:date="2016-06-24T09:51:00Z">
                  <w:rPr>
                    <w:ins w:id="3512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513" w:author="Li" w:date="2016-06-24T09:5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514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515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10525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>
            <w:pPr>
              <w:widowControl/>
              <w:jc w:val="left"/>
              <w:rPr>
                <w:ins w:id="3516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517" w:author="Li" w:date="2016-06-24T09:51:00Z">
                  <w:rPr>
                    <w:ins w:id="3518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519" w:author="Li" w:date="2016-06-24T09:5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520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521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16982176.75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>
            <w:pPr>
              <w:widowControl/>
              <w:jc w:val="left"/>
              <w:rPr>
                <w:ins w:id="3522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523" w:author="Li" w:date="2016-06-24T09:51:00Z">
                  <w:rPr>
                    <w:ins w:id="3524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525" w:author="Li" w:date="2016-06-24T09:51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3526" w:author="Li" w:date="2016-06-24T09:51:00Z">
              <w:r w:rsidRPr="002B29E9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3527" w:author="Li" w:date="2016-06-24T09:51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公共管理、社会保障和社会组织</w:t>
              </w:r>
            </w:ins>
          </w:p>
        </w:tc>
      </w:tr>
      <w:tr w:rsidR="002B29E9" w:rsidRPr="002B29E9" w:rsidTr="002B29E9">
        <w:trPr>
          <w:trHeight w:val="285"/>
          <w:ins w:id="3528" w:author="Li" w:date="2016-06-24T09:51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>
            <w:pPr>
              <w:widowControl/>
              <w:jc w:val="left"/>
              <w:rPr>
                <w:ins w:id="3529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530" w:author="Li" w:date="2016-06-24T09:51:00Z">
                  <w:rPr>
                    <w:ins w:id="3531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532" w:author="Li" w:date="2016-06-24T09:5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533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534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16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>
            <w:pPr>
              <w:widowControl/>
              <w:jc w:val="left"/>
              <w:rPr>
                <w:ins w:id="3535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536" w:author="Li" w:date="2016-06-24T09:51:00Z">
                  <w:rPr>
                    <w:ins w:id="3537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538" w:author="Li" w:date="2016-06-24T09:5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539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540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6495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>
            <w:pPr>
              <w:widowControl/>
              <w:jc w:val="left"/>
              <w:rPr>
                <w:ins w:id="3541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542" w:author="Li" w:date="2016-06-24T09:51:00Z">
                  <w:rPr>
                    <w:ins w:id="3543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544" w:author="Li" w:date="2016-06-24T09:5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545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546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8918320.29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>
            <w:pPr>
              <w:widowControl/>
              <w:jc w:val="left"/>
              <w:rPr>
                <w:ins w:id="3547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548" w:author="Li" w:date="2016-06-24T09:51:00Z">
                  <w:rPr>
                    <w:ins w:id="3549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550" w:author="Li" w:date="2016-06-24T09:51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3551" w:author="Li" w:date="2016-06-24T09:51:00Z">
              <w:r w:rsidRPr="002B29E9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3552" w:author="Li" w:date="2016-06-24T09:51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教育</w:t>
              </w:r>
            </w:ins>
          </w:p>
        </w:tc>
      </w:tr>
      <w:tr w:rsidR="002B29E9" w:rsidRPr="002B29E9" w:rsidTr="002B29E9">
        <w:trPr>
          <w:trHeight w:val="285"/>
          <w:ins w:id="3553" w:author="Li" w:date="2016-06-24T09:51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>
            <w:pPr>
              <w:widowControl/>
              <w:jc w:val="left"/>
              <w:rPr>
                <w:ins w:id="3554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555" w:author="Li" w:date="2016-06-24T09:51:00Z">
                  <w:rPr>
                    <w:ins w:id="3556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557" w:author="Li" w:date="2016-06-24T09:5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558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559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14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>
            <w:pPr>
              <w:widowControl/>
              <w:jc w:val="left"/>
              <w:rPr>
                <w:ins w:id="3560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561" w:author="Li" w:date="2016-06-24T09:51:00Z">
                  <w:rPr>
                    <w:ins w:id="3562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563" w:author="Li" w:date="2016-06-24T09:5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564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565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6105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>
            <w:pPr>
              <w:widowControl/>
              <w:jc w:val="left"/>
              <w:rPr>
                <w:ins w:id="3566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567" w:author="Li" w:date="2016-06-24T09:51:00Z">
                  <w:rPr>
                    <w:ins w:id="3568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569" w:author="Li" w:date="2016-06-24T09:5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570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571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8227415.31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>
            <w:pPr>
              <w:widowControl/>
              <w:jc w:val="left"/>
              <w:rPr>
                <w:ins w:id="3572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573" w:author="Li" w:date="2016-06-24T09:51:00Z">
                  <w:rPr>
                    <w:ins w:id="3574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575" w:author="Li" w:date="2016-06-24T09:51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3576" w:author="Li" w:date="2016-06-24T09:51:00Z">
              <w:r w:rsidRPr="002B29E9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3577" w:author="Li" w:date="2016-06-24T09:51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批发和零售业</w:t>
              </w:r>
            </w:ins>
          </w:p>
        </w:tc>
      </w:tr>
      <w:tr w:rsidR="002B29E9" w:rsidRPr="002B29E9" w:rsidTr="002B29E9">
        <w:trPr>
          <w:trHeight w:val="285"/>
          <w:ins w:id="3578" w:author="Li" w:date="2016-06-24T09:51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>
            <w:pPr>
              <w:widowControl/>
              <w:jc w:val="left"/>
              <w:rPr>
                <w:ins w:id="3579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580" w:author="Li" w:date="2016-06-24T09:51:00Z">
                  <w:rPr>
                    <w:ins w:id="3581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582" w:author="Li" w:date="2016-06-24T09:5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583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584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18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>
            <w:pPr>
              <w:widowControl/>
              <w:jc w:val="left"/>
              <w:rPr>
                <w:ins w:id="3585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586" w:author="Li" w:date="2016-06-24T09:51:00Z">
                  <w:rPr>
                    <w:ins w:id="3587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588" w:author="Li" w:date="2016-06-24T09:5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589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590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7250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>
            <w:pPr>
              <w:widowControl/>
              <w:jc w:val="left"/>
              <w:rPr>
                <w:ins w:id="3591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592" w:author="Li" w:date="2016-06-24T09:51:00Z">
                  <w:rPr>
                    <w:ins w:id="3593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594" w:author="Li" w:date="2016-06-24T09:5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595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596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8048722.93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>
            <w:pPr>
              <w:widowControl/>
              <w:jc w:val="left"/>
              <w:rPr>
                <w:ins w:id="3597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598" w:author="Li" w:date="2016-06-24T09:51:00Z">
                  <w:rPr>
                    <w:ins w:id="3599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600" w:author="Li" w:date="2016-06-24T09:51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3601" w:author="Li" w:date="2016-06-24T09:51:00Z">
              <w:r w:rsidRPr="002B29E9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3602" w:author="Li" w:date="2016-06-24T09:51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水利、环境和公共设施管理业</w:t>
              </w:r>
            </w:ins>
          </w:p>
        </w:tc>
      </w:tr>
      <w:tr w:rsidR="002B29E9" w:rsidRPr="002B29E9" w:rsidTr="002B29E9">
        <w:trPr>
          <w:trHeight w:val="285"/>
          <w:ins w:id="3603" w:author="Li" w:date="2016-06-24T09:51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>
            <w:pPr>
              <w:widowControl/>
              <w:jc w:val="left"/>
              <w:rPr>
                <w:ins w:id="3604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605" w:author="Li" w:date="2016-06-24T09:51:00Z">
                  <w:rPr>
                    <w:ins w:id="3606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607" w:author="Li" w:date="2016-06-24T09:5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608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609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12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>
            <w:pPr>
              <w:widowControl/>
              <w:jc w:val="left"/>
              <w:rPr>
                <w:ins w:id="3610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611" w:author="Li" w:date="2016-06-24T09:51:00Z">
                  <w:rPr>
                    <w:ins w:id="3612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613" w:author="Li" w:date="2016-06-24T09:5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614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615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5650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>
            <w:pPr>
              <w:widowControl/>
              <w:jc w:val="left"/>
              <w:rPr>
                <w:ins w:id="3616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617" w:author="Li" w:date="2016-06-24T09:51:00Z">
                  <w:rPr>
                    <w:ins w:id="3618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619" w:author="Li" w:date="2016-06-24T09:5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620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621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7212303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>
            <w:pPr>
              <w:widowControl/>
              <w:jc w:val="left"/>
              <w:rPr>
                <w:ins w:id="3622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623" w:author="Li" w:date="2016-06-24T09:51:00Z">
                  <w:rPr>
                    <w:ins w:id="3624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625" w:author="Li" w:date="2016-06-24T09:51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3626" w:author="Li" w:date="2016-06-24T09:51:00Z">
              <w:r w:rsidRPr="002B29E9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3627" w:author="Li" w:date="2016-06-24T09:51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金融业</w:t>
              </w:r>
            </w:ins>
          </w:p>
        </w:tc>
      </w:tr>
      <w:tr w:rsidR="002B29E9" w:rsidRPr="002B29E9" w:rsidTr="002B29E9">
        <w:trPr>
          <w:trHeight w:val="285"/>
          <w:ins w:id="3628" w:author="Li" w:date="2016-06-24T09:51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>
            <w:pPr>
              <w:widowControl/>
              <w:jc w:val="left"/>
              <w:rPr>
                <w:ins w:id="3629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630" w:author="Li" w:date="2016-06-24T09:51:00Z">
                  <w:rPr>
                    <w:ins w:id="3631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632" w:author="Li" w:date="2016-06-24T09:5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633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634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6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>
            <w:pPr>
              <w:widowControl/>
              <w:jc w:val="left"/>
              <w:rPr>
                <w:ins w:id="3635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636" w:author="Li" w:date="2016-06-24T09:51:00Z">
                  <w:rPr>
                    <w:ins w:id="3637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638" w:author="Li" w:date="2016-06-24T09:5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639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640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2690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>
            <w:pPr>
              <w:widowControl/>
              <w:jc w:val="left"/>
              <w:rPr>
                <w:ins w:id="3641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642" w:author="Li" w:date="2016-06-24T09:51:00Z">
                  <w:rPr>
                    <w:ins w:id="3643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644" w:author="Li" w:date="2016-06-24T09:5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645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646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3220536.88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>
            <w:pPr>
              <w:widowControl/>
              <w:jc w:val="left"/>
              <w:rPr>
                <w:ins w:id="3647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648" w:author="Li" w:date="2016-06-24T09:51:00Z">
                  <w:rPr>
                    <w:ins w:id="3649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650" w:author="Li" w:date="2016-06-24T09:51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3651" w:author="Li" w:date="2016-06-24T09:51:00Z">
              <w:r w:rsidRPr="002B29E9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3652" w:author="Li" w:date="2016-06-24T09:51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电力、热力、燃气及水生产和供应业</w:t>
              </w:r>
            </w:ins>
          </w:p>
        </w:tc>
      </w:tr>
      <w:tr w:rsidR="002B29E9" w:rsidRPr="002B29E9" w:rsidTr="002B29E9">
        <w:trPr>
          <w:trHeight w:val="285"/>
          <w:ins w:id="3653" w:author="Li" w:date="2016-06-24T09:51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>
            <w:pPr>
              <w:widowControl/>
              <w:jc w:val="left"/>
              <w:rPr>
                <w:ins w:id="3654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655" w:author="Li" w:date="2016-06-24T09:51:00Z">
                  <w:rPr>
                    <w:ins w:id="3656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657" w:author="Li" w:date="2016-06-24T09:5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658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659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3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>
            <w:pPr>
              <w:widowControl/>
              <w:jc w:val="left"/>
              <w:rPr>
                <w:ins w:id="3660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661" w:author="Li" w:date="2016-06-24T09:51:00Z">
                  <w:rPr>
                    <w:ins w:id="3662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663" w:author="Li" w:date="2016-06-24T09:5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664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665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1030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>
            <w:pPr>
              <w:widowControl/>
              <w:jc w:val="left"/>
              <w:rPr>
                <w:ins w:id="3666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667" w:author="Li" w:date="2016-06-24T09:51:00Z">
                  <w:rPr>
                    <w:ins w:id="3668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669" w:author="Li" w:date="2016-06-24T09:5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670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671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2390519.61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>
            <w:pPr>
              <w:widowControl/>
              <w:jc w:val="left"/>
              <w:rPr>
                <w:ins w:id="3672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673" w:author="Li" w:date="2016-06-24T09:51:00Z">
                  <w:rPr>
                    <w:ins w:id="3674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675" w:author="Li" w:date="2016-06-24T09:51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3676" w:author="Li" w:date="2016-06-24T09:51:00Z">
              <w:r w:rsidRPr="002B29E9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3677" w:author="Li" w:date="2016-06-24T09:51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交通运输、仓储和邮政业</w:t>
              </w:r>
            </w:ins>
          </w:p>
        </w:tc>
      </w:tr>
      <w:tr w:rsidR="002B29E9" w:rsidRPr="002B29E9" w:rsidTr="002B29E9">
        <w:trPr>
          <w:trHeight w:val="285"/>
          <w:ins w:id="3678" w:author="Li" w:date="2016-06-24T09:51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>
            <w:pPr>
              <w:widowControl/>
              <w:jc w:val="left"/>
              <w:rPr>
                <w:ins w:id="3679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680" w:author="Li" w:date="2016-06-24T09:51:00Z">
                  <w:rPr>
                    <w:ins w:id="3681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682" w:author="Li" w:date="2016-06-24T09:5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683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684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>
            <w:pPr>
              <w:widowControl/>
              <w:jc w:val="left"/>
              <w:rPr>
                <w:ins w:id="3685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686" w:author="Li" w:date="2016-06-24T09:51:00Z">
                  <w:rPr>
                    <w:ins w:id="3687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688" w:author="Li" w:date="2016-06-24T09:5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689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690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1115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>
            <w:pPr>
              <w:widowControl/>
              <w:jc w:val="left"/>
              <w:rPr>
                <w:ins w:id="3691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692" w:author="Li" w:date="2016-06-24T09:51:00Z">
                  <w:rPr>
                    <w:ins w:id="3693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694" w:author="Li" w:date="2016-06-24T09:5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695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696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1987152.16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>
            <w:pPr>
              <w:widowControl/>
              <w:jc w:val="left"/>
              <w:rPr>
                <w:ins w:id="3697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698" w:author="Li" w:date="2016-06-24T09:51:00Z">
                  <w:rPr>
                    <w:ins w:id="3699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700" w:author="Li" w:date="2016-06-24T09:51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3701" w:author="Li" w:date="2016-06-24T09:51:00Z">
              <w:r w:rsidRPr="002B29E9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3702" w:author="Li" w:date="2016-06-24T09:51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科学研究和技术服务业</w:t>
              </w:r>
            </w:ins>
          </w:p>
        </w:tc>
      </w:tr>
      <w:tr w:rsidR="002B29E9" w:rsidRPr="002B29E9" w:rsidTr="002B29E9">
        <w:trPr>
          <w:trHeight w:val="285"/>
          <w:ins w:id="3703" w:author="Li" w:date="2016-06-24T09:51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>
            <w:pPr>
              <w:widowControl/>
              <w:jc w:val="left"/>
              <w:rPr>
                <w:ins w:id="3704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705" w:author="Li" w:date="2016-06-24T09:51:00Z">
                  <w:rPr>
                    <w:ins w:id="3706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707" w:author="Li" w:date="2016-06-24T09:5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708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709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>
            <w:pPr>
              <w:widowControl/>
              <w:jc w:val="left"/>
              <w:rPr>
                <w:ins w:id="3710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711" w:author="Li" w:date="2016-06-24T09:51:00Z">
                  <w:rPr>
                    <w:ins w:id="3712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713" w:author="Li" w:date="2016-06-24T09:5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714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715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815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>
            <w:pPr>
              <w:widowControl/>
              <w:jc w:val="left"/>
              <w:rPr>
                <w:ins w:id="3716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717" w:author="Li" w:date="2016-06-24T09:51:00Z">
                  <w:rPr>
                    <w:ins w:id="3718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719" w:author="Li" w:date="2016-06-24T09:5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720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721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1039558.81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>
            <w:pPr>
              <w:widowControl/>
              <w:jc w:val="left"/>
              <w:rPr>
                <w:ins w:id="3722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723" w:author="Li" w:date="2016-06-24T09:51:00Z">
                  <w:rPr>
                    <w:ins w:id="3724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725" w:author="Li" w:date="2016-06-24T09:51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3726" w:author="Li" w:date="2016-06-24T09:51:00Z">
              <w:r w:rsidRPr="002B29E9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3727" w:author="Li" w:date="2016-06-24T09:51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农、林、牧、渔业</w:t>
              </w:r>
            </w:ins>
          </w:p>
        </w:tc>
      </w:tr>
      <w:tr w:rsidR="002B29E9" w:rsidRPr="002B29E9" w:rsidTr="002B29E9">
        <w:trPr>
          <w:trHeight w:val="285"/>
          <w:ins w:id="3728" w:author="Li" w:date="2016-06-24T09:51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>
            <w:pPr>
              <w:widowControl/>
              <w:jc w:val="left"/>
              <w:rPr>
                <w:ins w:id="3729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730" w:author="Li" w:date="2016-06-24T09:51:00Z">
                  <w:rPr>
                    <w:ins w:id="3731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732" w:author="Li" w:date="2016-06-24T09:5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733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734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>
            <w:pPr>
              <w:widowControl/>
              <w:jc w:val="left"/>
              <w:rPr>
                <w:ins w:id="3735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736" w:author="Li" w:date="2016-06-24T09:51:00Z">
                  <w:rPr>
                    <w:ins w:id="3737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738" w:author="Li" w:date="2016-06-24T09:5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739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740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400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>
            <w:pPr>
              <w:widowControl/>
              <w:jc w:val="left"/>
              <w:rPr>
                <w:ins w:id="3741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742" w:author="Li" w:date="2016-06-24T09:51:00Z">
                  <w:rPr>
                    <w:ins w:id="3743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744" w:author="Li" w:date="2016-06-24T09:51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745" w:author="Li" w:date="2016-06-24T09:51:00Z">
              <w:r w:rsidRPr="002B29E9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746" w:author="Li" w:date="2016-06-24T09:51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970875.75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B29E9" w:rsidRPr="002B29E9" w:rsidRDefault="002B29E9">
            <w:pPr>
              <w:widowControl/>
              <w:jc w:val="left"/>
              <w:rPr>
                <w:ins w:id="3747" w:author="Li" w:date="2016-06-24T09:51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748" w:author="Li" w:date="2016-06-24T09:51:00Z">
                  <w:rPr>
                    <w:ins w:id="3749" w:author="Li" w:date="2016-06-24T09:51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750" w:author="Li" w:date="2016-06-24T09:51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3751" w:author="Li" w:date="2016-06-24T09:51:00Z">
              <w:r w:rsidRPr="002B29E9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3752" w:author="Li" w:date="2016-06-24T09:51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卫生和社会工作</w:t>
              </w:r>
            </w:ins>
          </w:p>
        </w:tc>
      </w:tr>
    </w:tbl>
    <w:p w:rsidR="002B29E9" w:rsidRDefault="002B29E9" w:rsidP="00DD08D1">
      <w:pPr>
        <w:widowControl/>
        <w:jc w:val="left"/>
        <w:rPr>
          <w:ins w:id="3753" w:author="Li" w:date="2016-06-24T09:51:00Z"/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2B29E9" w:rsidRPr="008961F2" w:rsidRDefault="002B29E9" w:rsidP="00DD08D1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8961F2" w:rsidRPr="008961F2" w:rsidRDefault="008961F2" w:rsidP="00DD08D1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8961F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平均</w:t>
      </w:r>
      <w:r w:rsidRPr="008961F2">
        <w:rPr>
          <w:rFonts w:ascii="宋体" w:eastAsia="宋体" w:hAnsi="宋体" w:cs="宋体"/>
          <w:color w:val="333333"/>
          <w:kern w:val="0"/>
          <w:sz w:val="18"/>
          <w:szCs w:val="18"/>
        </w:rPr>
        <w:t>不平衡度 &gt; 0.5时，高电压情况：</w:t>
      </w:r>
    </w:p>
    <w:tbl>
      <w:tblPr>
        <w:tblW w:w="764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0"/>
        <w:gridCol w:w="1020"/>
        <w:gridCol w:w="1440"/>
        <w:gridCol w:w="3940"/>
      </w:tblGrid>
      <w:tr w:rsidR="008961F2" w:rsidRPr="000307DF" w:rsidTr="008961F2">
        <w:trPr>
          <w:trHeight w:val="270"/>
        </w:trPr>
        <w:tc>
          <w:tcPr>
            <w:tcW w:w="12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54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55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计量点数</w:t>
            </w:r>
          </w:p>
        </w:tc>
        <w:tc>
          <w:tcPr>
            <w:tcW w:w="102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56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57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总容量</w:t>
            </w:r>
          </w:p>
        </w:tc>
        <w:tc>
          <w:tcPr>
            <w:tcW w:w="14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58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59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年电量</w:t>
            </w:r>
          </w:p>
        </w:tc>
        <w:tc>
          <w:tcPr>
            <w:tcW w:w="39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60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61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行业分类</w:t>
            </w:r>
          </w:p>
        </w:tc>
      </w:tr>
      <w:tr w:rsidR="008961F2" w:rsidRPr="000307DF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62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63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243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64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65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88230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66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67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70132676.44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68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69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制造业</w:t>
            </w:r>
          </w:p>
        </w:tc>
      </w:tr>
      <w:tr w:rsidR="008961F2" w:rsidRPr="000307DF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70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71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lastRenderedPageBreak/>
              <w:t>63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72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73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25835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74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75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16095699.69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76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77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建筑业</w:t>
            </w:r>
          </w:p>
        </w:tc>
      </w:tr>
      <w:tr w:rsidR="008961F2" w:rsidRPr="000307DF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78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79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39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80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81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16220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82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83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15370453.15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84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85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租赁和商务服务业</w:t>
            </w:r>
          </w:p>
        </w:tc>
      </w:tr>
      <w:tr w:rsidR="008961F2" w:rsidRPr="000307DF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86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87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30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88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89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14065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90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91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13014275.07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92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93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未知</w:t>
            </w:r>
          </w:p>
        </w:tc>
      </w:tr>
      <w:tr w:rsidR="008961F2" w:rsidRPr="000307DF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94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95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96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97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10235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98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799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8865934.88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00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01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教育</w:t>
            </w:r>
          </w:p>
        </w:tc>
      </w:tr>
      <w:tr w:rsidR="008961F2" w:rsidRPr="000307DF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02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03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04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05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6470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06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07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8169209.32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08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09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房地产业</w:t>
            </w:r>
          </w:p>
        </w:tc>
      </w:tr>
      <w:tr w:rsidR="008961F2" w:rsidRPr="000307DF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10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11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12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13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5265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14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15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5661695.67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16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17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住宿和餐饮业</w:t>
            </w:r>
          </w:p>
        </w:tc>
      </w:tr>
      <w:tr w:rsidR="008961F2" w:rsidRPr="000307DF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18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19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20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21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6610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22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23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4420162.11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24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25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公共管理、社会保障和社会组织</w:t>
            </w:r>
          </w:p>
        </w:tc>
      </w:tr>
      <w:tr w:rsidR="008961F2" w:rsidRPr="000307DF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26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27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28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29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4940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30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31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3336948.85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32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33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批发和零售业</w:t>
            </w:r>
          </w:p>
        </w:tc>
      </w:tr>
      <w:tr w:rsidR="008961F2" w:rsidRPr="000307DF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34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35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36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37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5105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38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39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3090737.53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40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41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水利、环境和公共设施管理业</w:t>
            </w:r>
          </w:p>
        </w:tc>
      </w:tr>
      <w:tr w:rsidR="008961F2" w:rsidRPr="000307DF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42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43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44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45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2290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46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47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2560481.06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48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49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卫生和社会工作</w:t>
            </w:r>
          </w:p>
        </w:tc>
      </w:tr>
      <w:tr w:rsidR="008961F2" w:rsidRPr="000307DF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50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51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52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53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2430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54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55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2212991.36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56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57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信息传输、软件和信息技术服务业</w:t>
            </w:r>
          </w:p>
        </w:tc>
      </w:tr>
      <w:tr w:rsidR="008961F2" w:rsidRPr="000307DF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58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59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60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61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2890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62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63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1132688.37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64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65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电力、热力、燃气及水生产和供应业</w:t>
            </w:r>
          </w:p>
        </w:tc>
      </w:tr>
      <w:tr w:rsidR="008961F2" w:rsidRPr="000307DF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66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67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68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69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630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70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71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838166.11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72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73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科学研究和技术服务业</w:t>
            </w:r>
          </w:p>
        </w:tc>
      </w:tr>
      <w:tr w:rsidR="008961F2" w:rsidRPr="000307DF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74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75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76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77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1115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78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79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763662.46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80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81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农、林、牧、渔业</w:t>
            </w:r>
          </w:p>
        </w:tc>
      </w:tr>
      <w:tr w:rsidR="008961F2" w:rsidRPr="000307DF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82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83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84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85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1660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86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87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640265.77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88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89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金融业</w:t>
            </w:r>
          </w:p>
        </w:tc>
      </w:tr>
      <w:tr w:rsidR="008961F2" w:rsidRPr="000307DF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90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91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92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93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630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94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95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614073.09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96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97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采矿业</w:t>
            </w:r>
          </w:p>
        </w:tc>
      </w:tr>
      <w:tr w:rsidR="008961F2" w:rsidRPr="000307DF" w:rsidTr="008961F2">
        <w:trPr>
          <w:trHeight w:val="27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98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899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900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901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630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902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903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544225.91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61F2" w:rsidRPr="000307DF" w:rsidRDefault="008961F2" w:rsidP="00DD08D1">
            <w:pPr>
              <w:widowControl/>
              <w:jc w:val="left"/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904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</w:pPr>
            <w:r w:rsidRPr="000307DF">
              <w:rPr>
                <w:rFonts w:ascii="宋体" w:eastAsia="宋体" w:hAnsi="宋体" w:cs="宋体"/>
                <w:strike/>
                <w:color w:val="333333"/>
                <w:kern w:val="0"/>
                <w:sz w:val="18"/>
                <w:szCs w:val="18"/>
                <w:rPrChange w:id="3905" w:author="Li" w:date="2016-06-24T09:53:00Z">
                  <w:rPr>
                    <w:rFonts w:ascii="宋体" w:eastAsia="宋体" w:hAnsi="宋体" w:cs="宋体"/>
                    <w:color w:val="333333"/>
                    <w:kern w:val="0"/>
                    <w:sz w:val="18"/>
                    <w:szCs w:val="18"/>
                  </w:rPr>
                </w:rPrChange>
              </w:rPr>
              <w:t>交通运输、仓储和邮政业</w:t>
            </w:r>
          </w:p>
        </w:tc>
      </w:tr>
    </w:tbl>
    <w:p w:rsidR="008961F2" w:rsidRDefault="008961F2" w:rsidP="00504394">
      <w:pPr>
        <w:widowControl/>
        <w:jc w:val="left"/>
        <w:rPr>
          <w:ins w:id="3906" w:author="Li" w:date="2016-06-24T09:53:00Z"/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0307DF" w:rsidRPr="000307DF" w:rsidRDefault="000307DF" w:rsidP="000307DF">
      <w:pPr>
        <w:widowControl/>
        <w:jc w:val="left"/>
        <w:rPr>
          <w:ins w:id="3907" w:author="Li" w:date="2016-06-24T09:53:00Z"/>
          <w:rFonts w:ascii="宋体" w:eastAsia="宋体" w:hAnsi="宋体" w:cs="宋体"/>
          <w:kern w:val="0"/>
          <w:sz w:val="24"/>
          <w:szCs w:val="24"/>
        </w:rPr>
      </w:pPr>
    </w:p>
    <w:tbl>
      <w:tblPr>
        <w:tblW w:w="700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0"/>
        <w:gridCol w:w="960"/>
        <w:gridCol w:w="1340"/>
        <w:gridCol w:w="3520"/>
      </w:tblGrid>
      <w:tr w:rsidR="000307DF" w:rsidRPr="000307DF" w:rsidTr="000307DF">
        <w:trPr>
          <w:trHeight w:val="285"/>
          <w:ins w:id="3908" w:author="Li" w:date="2016-06-24T09:53:00Z"/>
        </w:trPr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>
            <w:pPr>
              <w:widowControl/>
              <w:jc w:val="left"/>
              <w:rPr>
                <w:ins w:id="3909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910" w:author="Li" w:date="2016-06-24T09:53:00Z">
                  <w:rPr>
                    <w:ins w:id="3911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912" w:author="Li" w:date="2016-06-24T09:5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3913" w:author="Li" w:date="2016-06-24T09:53:00Z">
              <w:r w:rsidRPr="000307DF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3914" w:author="Li" w:date="2016-06-24T09:53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lastRenderedPageBreak/>
                <w:t>计量点数</w:t>
              </w:r>
            </w:ins>
          </w:p>
        </w:tc>
        <w:tc>
          <w:tcPr>
            <w:tcW w:w="9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>
            <w:pPr>
              <w:widowControl/>
              <w:jc w:val="left"/>
              <w:rPr>
                <w:ins w:id="3915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916" w:author="Li" w:date="2016-06-24T09:53:00Z">
                  <w:rPr>
                    <w:ins w:id="3917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918" w:author="Li" w:date="2016-06-24T09:5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3919" w:author="Li" w:date="2016-06-24T09:53:00Z">
              <w:r w:rsidRPr="000307DF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3920" w:author="Li" w:date="2016-06-24T09:53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总容量</w:t>
              </w:r>
            </w:ins>
          </w:p>
        </w:tc>
        <w:tc>
          <w:tcPr>
            <w:tcW w:w="13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>
            <w:pPr>
              <w:widowControl/>
              <w:jc w:val="left"/>
              <w:rPr>
                <w:ins w:id="3921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922" w:author="Li" w:date="2016-06-24T09:53:00Z">
                  <w:rPr>
                    <w:ins w:id="3923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924" w:author="Li" w:date="2016-06-24T09:5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3925" w:author="Li" w:date="2016-06-24T09:53:00Z">
              <w:r w:rsidRPr="000307DF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3926" w:author="Li" w:date="2016-06-24T09:53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年电量</w:t>
              </w:r>
            </w:ins>
          </w:p>
        </w:tc>
        <w:tc>
          <w:tcPr>
            <w:tcW w:w="352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>
            <w:pPr>
              <w:widowControl/>
              <w:jc w:val="left"/>
              <w:rPr>
                <w:ins w:id="3927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928" w:author="Li" w:date="2016-06-24T09:53:00Z">
                  <w:rPr>
                    <w:ins w:id="3929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930" w:author="Li" w:date="2016-06-24T09:5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3931" w:author="Li" w:date="2016-06-24T09:53:00Z">
              <w:r w:rsidRPr="000307DF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3932" w:author="Li" w:date="2016-06-24T09:53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行业分类</w:t>
              </w:r>
            </w:ins>
          </w:p>
        </w:tc>
      </w:tr>
      <w:tr w:rsidR="000307DF" w:rsidRPr="000307DF" w:rsidTr="000307DF">
        <w:trPr>
          <w:trHeight w:val="285"/>
          <w:ins w:id="3933" w:author="Li" w:date="2016-06-24T09:53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>
            <w:pPr>
              <w:widowControl/>
              <w:jc w:val="left"/>
              <w:rPr>
                <w:ins w:id="3934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935" w:author="Li" w:date="2016-06-24T09:53:00Z">
                  <w:rPr>
                    <w:ins w:id="3936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937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938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939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239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>
            <w:pPr>
              <w:widowControl/>
              <w:jc w:val="left"/>
              <w:rPr>
                <w:ins w:id="3940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941" w:author="Li" w:date="2016-06-24T09:53:00Z">
                  <w:rPr>
                    <w:ins w:id="3942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943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944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945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86340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>
            <w:pPr>
              <w:widowControl/>
              <w:jc w:val="left"/>
              <w:rPr>
                <w:ins w:id="3946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947" w:author="Li" w:date="2016-06-24T09:53:00Z">
                  <w:rPr>
                    <w:ins w:id="3948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949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950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951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68984854.5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>
            <w:pPr>
              <w:widowControl/>
              <w:jc w:val="left"/>
              <w:rPr>
                <w:ins w:id="3952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953" w:author="Li" w:date="2016-06-24T09:53:00Z">
                  <w:rPr>
                    <w:ins w:id="3954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955" w:author="Li" w:date="2016-06-24T09:5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3956" w:author="Li" w:date="2016-06-24T09:53:00Z">
              <w:r w:rsidRPr="000307DF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3957" w:author="Li" w:date="2016-06-24T09:53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制造业</w:t>
              </w:r>
            </w:ins>
          </w:p>
        </w:tc>
      </w:tr>
      <w:tr w:rsidR="000307DF" w:rsidRPr="000307DF" w:rsidTr="000307DF">
        <w:trPr>
          <w:trHeight w:val="285"/>
          <w:ins w:id="3958" w:author="Li" w:date="2016-06-24T09:53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>
            <w:pPr>
              <w:widowControl/>
              <w:jc w:val="left"/>
              <w:rPr>
                <w:ins w:id="3959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960" w:author="Li" w:date="2016-06-24T09:53:00Z">
                  <w:rPr>
                    <w:ins w:id="3961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962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963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964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63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>
            <w:pPr>
              <w:widowControl/>
              <w:jc w:val="left"/>
              <w:rPr>
                <w:ins w:id="3965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966" w:author="Li" w:date="2016-06-24T09:53:00Z">
                  <w:rPr>
                    <w:ins w:id="3967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968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969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970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25835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>
            <w:pPr>
              <w:widowControl/>
              <w:jc w:val="left"/>
              <w:rPr>
                <w:ins w:id="3971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972" w:author="Li" w:date="2016-06-24T09:53:00Z">
                  <w:rPr>
                    <w:ins w:id="3973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974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975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976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16095699.7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>
            <w:pPr>
              <w:widowControl/>
              <w:jc w:val="left"/>
              <w:rPr>
                <w:ins w:id="3977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978" w:author="Li" w:date="2016-06-24T09:53:00Z">
                  <w:rPr>
                    <w:ins w:id="3979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980" w:author="Li" w:date="2016-06-24T09:5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3981" w:author="Li" w:date="2016-06-24T09:53:00Z">
              <w:r w:rsidRPr="000307DF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3982" w:author="Li" w:date="2016-06-24T09:53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建筑业</w:t>
              </w:r>
            </w:ins>
          </w:p>
        </w:tc>
      </w:tr>
      <w:tr w:rsidR="000307DF" w:rsidRPr="000307DF" w:rsidTr="000307DF">
        <w:trPr>
          <w:trHeight w:val="285"/>
          <w:ins w:id="3983" w:author="Li" w:date="2016-06-24T09:53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>
            <w:pPr>
              <w:widowControl/>
              <w:jc w:val="left"/>
              <w:rPr>
                <w:ins w:id="3984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985" w:author="Li" w:date="2016-06-24T09:53:00Z">
                  <w:rPr>
                    <w:ins w:id="3986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987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988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989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38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>
            <w:pPr>
              <w:widowControl/>
              <w:jc w:val="left"/>
              <w:rPr>
                <w:ins w:id="3990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991" w:author="Li" w:date="2016-06-24T09:53:00Z">
                  <w:rPr>
                    <w:ins w:id="3992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993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3994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3995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15590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>
            <w:pPr>
              <w:widowControl/>
              <w:jc w:val="left"/>
              <w:rPr>
                <w:ins w:id="3996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3997" w:author="Li" w:date="2016-06-24T09:53:00Z">
                  <w:rPr>
                    <w:ins w:id="3998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3999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4000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001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15213297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>
            <w:pPr>
              <w:widowControl/>
              <w:jc w:val="left"/>
              <w:rPr>
                <w:ins w:id="4002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003" w:author="Li" w:date="2016-06-24T09:53:00Z">
                  <w:rPr>
                    <w:ins w:id="4004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005" w:author="Li" w:date="2016-06-24T09:5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4006" w:author="Li" w:date="2016-06-24T09:53:00Z">
              <w:r w:rsidRPr="000307DF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4007" w:author="Li" w:date="2016-06-24T09:53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租赁和商务服务业</w:t>
              </w:r>
            </w:ins>
          </w:p>
        </w:tc>
      </w:tr>
      <w:tr w:rsidR="000307DF" w:rsidRPr="000307DF" w:rsidTr="000307DF">
        <w:trPr>
          <w:trHeight w:val="285"/>
          <w:ins w:id="4008" w:author="Li" w:date="2016-06-24T09:53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>
            <w:pPr>
              <w:widowControl/>
              <w:jc w:val="left"/>
              <w:rPr>
                <w:ins w:id="4009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010" w:author="Li" w:date="2016-06-24T09:53:00Z">
                  <w:rPr>
                    <w:ins w:id="4011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012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4013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014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12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>
            <w:pPr>
              <w:widowControl/>
              <w:jc w:val="left"/>
              <w:rPr>
                <w:ins w:id="4015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016" w:author="Li" w:date="2016-06-24T09:53:00Z">
                  <w:rPr>
                    <w:ins w:id="4017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018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4019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020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5570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>
            <w:pPr>
              <w:widowControl/>
              <w:jc w:val="left"/>
              <w:rPr>
                <w:ins w:id="4021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022" w:author="Li" w:date="2016-06-24T09:53:00Z">
                  <w:rPr>
                    <w:ins w:id="4023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024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4025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026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7260031.91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>
            <w:pPr>
              <w:widowControl/>
              <w:jc w:val="left"/>
              <w:rPr>
                <w:ins w:id="4027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028" w:author="Li" w:date="2016-06-24T09:53:00Z">
                  <w:rPr>
                    <w:ins w:id="4029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030" w:author="Li" w:date="2016-06-24T09:5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4031" w:author="Li" w:date="2016-06-24T09:53:00Z">
              <w:r w:rsidRPr="000307DF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4032" w:author="Li" w:date="2016-06-24T09:53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房地产业</w:t>
              </w:r>
            </w:ins>
          </w:p>
        </w:tc>
      </w:tr>
      <w:tr w:rsidR="000307DF" w:rsidRPr="000307DF" w:rsidTr="000307DF">
        <w:trPr>
          <w:trHeight w:val="285"/>
          <w:ins w:id="4033" w:author="Li" w:date="2016-06-24T09:53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>
            <w:pPr>
              <w:widowControl/>
              <w:jc w:val="left"/>
              <w:rPr>
                <w:ins w:id="4034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035" w:author="Li" w:date="2016-06-24T09:53:00Z">
                  <w:rPr>
                    <w:ins w:id="4036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037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4038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039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14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>
            <w:pPr>
              <w:widowControl/>
              <w:jc w:val="left"/>
              <w:rPr>
                <w:ins w:id="4040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041" w:author="Li" w:date="2016-06-24T09:53:00Z">
                  <w:rPr>
                    <w:ins w:id="4042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043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4044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045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5265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>
            <w:pPr>
              <w:widowControl/>
              <w:jc w:val="left"/>
              <w:rPr>
                <w:ins w:id="4046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047" w:author="Li" w:date="2016-06-24T09:53:00Z">
                  <w:rPr>
                    <w:ins w:id="4048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049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4050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051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5661695.67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>
            <w:pPr>
              <w:widowControl/>
              <w:jc w:val="left"/>
              <w:rPr>
                <w:ins w:id="4052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053" w:author="Li" w:date="2016-06-24T09:53:00Z">
                  <w:rPr>
                    <w:ins w:id="4054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055" w:author="Li" w:date="2016-06-24T09:5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4056" w:author="Li" w:date="2016-06-24T09:53:00Z">
              <w:r w:rsidRPr="000307DF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4057" w:author="Li" w:date="2016-06-24T09:53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住宿和餐饮业</w:t>
              </w:r>
            </w:ins>
          </w:p>
        </w:tc>
      </w:tr>
      <w:tr w:rsidR="000307DF" w:rsidRPr="000307DF" w:rsidTr="000307DF">
        <w:trPr>
          <w:trHeight w:val="285"/>
          <w:ins w:id="4058" w:author="Li" w:date="2016-06-24T09:53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>
            <w:pPr>
              <w:widowControl/>
              <w:jc w:val="left"/>
              <w:rPr>
                <w:ins w:id="4059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060" w:author="Li" w:date="2016-06-24T09:53:00Z">
                  <w:rPr>
                    <w:ins w:id="4061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062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4063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064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14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>
            <w:pPr>
              <w:widowControl/>
              <w:jc w:val="left"/>
              <w:rPr>
                <w:ins w:id="4065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066" w:author="Li" w:date="2016-06-24T09:53:00Z">
                  <w:rPr>
                    <w:ins w:id="4067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068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4069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070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5350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>
            <w:pPr>
              <w:widowControl/>
              <w:jc w:val="left"/>
              <w:rPr>
                <w:ins w:id="4071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072" w:author="Li" w:date="2016-06-24T09:53:00Z">
                  <w:rPr>
                    <w:ins w:id="4073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074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4075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076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3698990.02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>
            <w:pPr>
              <w:widowControl/>
              <w:jc w:val="left"/>
              <w:rPr>
                <w:ins w:id="4077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078" w:author="Li" w:date="2016-06-24T09:53:00Z">
                  <w:rPr>
                    <w:ins w:id="4079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080" w:author="Li" w:date="2016-06-24T09:5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4081" w:author="Li" w:date="2016-06-24T09:53:00Z">
              <w:r w:rsidRPr="000307DF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4082" w:author="Li" w:date="2016-06-24T09:53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公共管理、社会保障和社会组织</w:t>
              </w:r>
            </w:ins>
          </w:p>
        </w:tc>
      </w:tr>
      <w:tr w:rsidR="000307DF" w:rsidRPr="000307DF" w:rsidTr="000307DF">
        <w:trPr>
          <w:trHeight w:val="285"/>
          <w:ins w:id="4083" w:author="Li" w:date="2016-06-24T09:53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>
            <w:pPr>
              <w:widowControl/>
              <w:jc w:val="left"/>
              <w:rPr>
                <w:ins w:id="4084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085" w:author="Li" w:date="2016-06-24T09:53:00Z">
                  <w:rPr>
                    <w:ins w:id="4086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087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4088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089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12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>
            <w:pPr>
              <w:widowControl/>
              <w:jc w:val="left"/>
              <w:rPr>
                <w:ins w:id="4090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091" w:author="Li" w:date="2016-06-24T09:53:00Z">
                  <w:rPr>
                    <w:ins w:id="4092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093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4094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095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4940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>
            <w:pPr>
              <w:widowControl/>
              <w:jc w:val="left"/>
              <w:rPr>
                <w:ins w:id="4096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097" w:author="Li" w:date="2016-06-24T09:53:00Z">
                  <w:rPr>
                    <w:ins w:id="4098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099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4100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101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3336948.85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>
            <w:pPr>
              <w:widowControl/>
              <w:jc w:val="left"/>
              <w:rPr>
                <w:ins w:id="4102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103" w:author="Li" w:date="2016-06-24T09:53:00Z">
                  <w:rPr>
                    <w:ins w:id="4104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105" w:author="Li" w:date="2016-06-24T09:5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4106" w:author="Li" w:date="2016-06-24T09:53:00Z">
              <w:r w:rsidRPr="000307DF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4107" w:author="Li" w:date="2016-06-24T09:53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批发和零售业</w:t>
              </w:r>
            </w:ins>
          </w:p>
        </w:tc>
      </w:tr>
      <w:tr w:rsidR="000307DF" w:rsidRPr="000307DF" w:rsidTr="000307DF">
        <w:trPr>
          <w:trHeight w:val="285"/>
          <w:ins w:id="4108" w:author="Li" w:date="2016-06-24T09:53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>
            <w:pPr>
              <w:widowControl/>
              <w:jc w:val="left"/>
              <w:rPr>
                <w:ins w:id="4109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110" w:author="Li" w:date="2016-06-24T09:53:00Z">
                  <w:rPr>
                    <w:ins w:id="4111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112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4113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114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11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>
            <w:pPr>
              <w:widowControl/>
              <w:jc w:val="left"/>
              <w:rPr>
                <w:ins w:id="4115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116" w:author="Li" w:date="2016-06-24T09:53:00Z">
                  <w:rPr>
                    <w:ins w:id="4117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118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4119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120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4705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>
            <w:pPr>
              <w:widowControl/>
              <w:jc w:val="left"/>
              <w:rPr>
                <w:ins w:id="4121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122" w:author="Li" w:date="2016-06-24T09:53:00Z">
                  <w:rPr>
                    <w:ins w:id="4123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124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4125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126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2601807.3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>
            <w:pPr>
              <w:widowControl/>
              <w:jc w:val="left"/>
              <w:rPr>
                <w:ins w:id="4127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128" w:author="Li" w:date="2016-06-24T09:53:00Z">
                  <w:rPr>
                    <w:ins w:id="4129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130" w:author="Li" w:date="2016-06-24T09:5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4131" w:author="Li" w:date="2016-06-24T09:53:00Z">
              <w:r w:rsidRPr="000307DF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4132" w:author="Li" w:date="2016-06-24T09:53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水利、环境和公共设施管理业</w:t>
              </w:r>
            </w:ins>
          </w:p>
        </w:tc>
      </w:tr>
      <w:tr w:rsidR="000307DF" w:rsidRPr="000307DF" w:rsidTr="000307DF">
        <w:trPr>
          <w:trHeight w:val="285"/>
          <w:ins w:id="4133" w:author="Li" w:date="2016-06-24T09:53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>
            <w:pPr>
              <w:widowControl/>
              <w:jc w:val="left"/>
              <w:rPr>
                <w:ins w:id="4134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135" w:author="Li" w:date="2016-06-24T09:53:00Z">
                  <w:rPr>
                    <w:ins w:id="4136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137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4138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139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5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>
            <w:pPr>
              <w:widowControl/>
              <w:jc w:val="left"/>
              <w:rPr>
                <w:ins w:id="4140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141" w:author="Li" w:date="2016-06-24T09:53:00Z">
                  <w:rPr>
                    <w:ins w:id="4142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143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4144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145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2430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>
            <w:pPr>
              <w:widowControl/>
              <w:jc w:val="left"/>
              <w:rPr>
                <w:ins w:id="4146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147" w:author="Li" w:date="2016-06-24T09:53:00Z">
                  <w:rPr>
                    <w:ins w:id="4148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149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4150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151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2212991.36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>
            <w:pPr>
              <w:widowControl/>
              <w:jc w:val="left"/>
              <w:rPr>
                <w:ins w:id="4152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153" w:author="Li" w:date="2016-06-24T09:53:00Z">
                  <w:rPr>
                    <w:ins w:id="4154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155" w:author="Li" w:date="2016-06-24T09:5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4156" w:author="Li" w:date="2016-06-24T09:53:00Z">
              <w:r w:rsidRPr="000307DF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4157" w:author="Li" w:date="2016-06-24T09:53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信息传输、软件和信息技术服务业</w:t>
              </w:r>
            </w:ins>
          </w:p>
        </w:tc>
      </w:tr>
      <w:tr w:rsidR="000307DF" w:rsidRPr="000307DF" w:rsidTr="000307DF">
        <w:trPr>
          <w:trHeight w:val="285"/>
          <w:ins w:id="4158" w:author="Li" w:date="2016-06-24T09:53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>
            <w:pPr>
              <w:widowControl/>
              <w:jc w:val="left"/>
              <w:rPr>
                <w:ins w:id="4159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160" w:author="Li" w:date="2016-06-24T09:53:00Z">
                  <w:rPr>
                    <w:ins w:id="4161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162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4163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164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3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>
            <w:pPr>
              <w:widowControl/>
              <w:jc w:val="left"/>
              <w:rPr>
                <w:ins w:id="4165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166" w:author="Li" w:date="2016-06-24T09:53:00Z">
                  <w:rPr>
                    <w:ins w:id="4167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168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4169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170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1345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>
            <w:pPr>
              <w:widowControl/>
              <w:jc w:val="left"/>
              <w:rPr>
                <w:ins w:id="4171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172" w:author="Li" w:date="2016-06-24T09:53:00Z">
                  <w:rPr>
                    <w:ins w:id="4173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174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4175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176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1789833.88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>
            <w:pPr>
              <w:widowControl/>
              <w:jc w:val="left"/>
              <w:rPr>
                <w:ins w:id="4177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178" w:author="Li" w:date="2016-06-24T09:53:00Z">
                  <w:rPr>
                    <w:ins w:id="4179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180" w:author="Li" w:date="2016-06-24T09:5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4181" w:author="Li" w:date="2016-06-24T09:53:00Z">
              <w:r w:rsidRPr="000307DF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4182" w:author="Li" w:date="2016-06-24T09:53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卫生和社会工作</w:t>
              </w:r>
            </w:ins>
          </w:p>
        </w:tc>
      </w:tr>
      <w:tr w:rsidR="000307DF" w:rsidRPr="000307DF" w:rsidTr="000307DF">
        <w:trPr>
          <w:trHeight w:val="285"/>
          <w:ins w:id="4183" w:author="Li" w:date="2016-06-24T09:53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>
            <w:pPr>
              <w:widowControl/>
              <w:jc w:val="left"/>
              <w:rPr>
                <w:ins w:id="4184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185" w:author="Li" w:date="2016-06-24T09:53:00Z">
                  <w:rPr>
                    <w:ins w:id="4186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187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4188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189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6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>
            <w:pPr>
              <w:widowControl/>
              <w:jc w:val="left"/>
              <w:rPr>
                <w:ins w:id="4190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191" w:author="Li" w:date="2016-06-24T09:53:00Z">
                  <w:rPr>
                    <w:ins w:id="4192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193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4194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195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2890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>
            <w:pPr>
              <w:widowControl/>
              <w:jc w:val="left"/>
              <w:rPr>
                <w:ins w:id="4196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197" w:author="Li" w:date="2016-06-24T09:53:00Z">
                  <w:rPr>
                    <w:ins w:id="4198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199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4200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201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1132688.37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>
            <w:pPr>
              <w:widowControl/>
              <w:jc w:val="left"/>
              <w:rPr>
                <w:ins w:id="4202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203" w:author="Li" w:date="2016-06-24T09:53:00Z">
                  <w:rPr>
                    <w:ins w:id="4204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205" w:author="Li" w:date="2016-06-24T09:5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4206" w:author="Li" w:date="2016-06-24T09:53:00Z">
              <w:r w:rsidRPr="000307DF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4207" w:author="Li" w:date="2016-06-24T09:53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电力、热力、燃气及水生产和供应业</w:t>
              </w:r>
            </w:ins>
          </w:p>
        </w:tc>
      </w:tr>
      <w:tr w:rsidR="000307DF" w:rsidRPr="000307DF" w:rsidTr="000307DF">
        <w:trPr>
          <w:trHeight w:val="285"/>
          <w:ins w:id="4208" w:author="Li" w:date="2016-06-24T09:53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>
            <w:pPr>
              <w:widowControl/>
              <w:jc w:val="left"/>
              <w:rPr>
                <w:ins w:id="4209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210" w:author="Li" w:date="2016-06-24T09:53:00Z">
                  <w:rPr>
                    <w:ins w:id="4211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212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4213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214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>
            <w:pPr>
              <w:widowControl/>
              <w:jc w:val="left"/>
              <w:rPr>
                <w:ins w:id="4215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216" w:author="Li" w:date="2016-06-24T09:53:00Z">
                  <w:rPr>
                    <w:ins w:id="4217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218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4219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220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630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>
            <w:pPr>
              <w:widowControl/>
              <w:jc w:val="left"/>
              <w:rPr>
                <w:ins w:id="4221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222" w:author="Li" w:date="2016-06-24T09:53:00Z">
                  <w:rPr>
                    <w:ins w:id="4223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224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4225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226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838166.11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>
            <w:pPr>
              <w:widowControl/>
              <w:jc w:val="left"/>
              <w:rPr>
                <w:ins w:id="4227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228" w:author="Li" w:date="2016-06-24T09:53:00Z">
                  <w:rPr>
                    <w:ins w:id="4229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230" w:author="Li" w:date="2016-06-24T09:5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4231" w:author="Li" w:date="2016-06-24T09:53:00Z">
              <w:r w:rsidRPr="000307DF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4232" w:author="Li" w:date="2016-06-24T09:53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科学研究和技术服务业</w:t>
              </w:r>
            </w:ins>
          </w:p>
        </w:tc>
      </w:tr>
      <w:tr w:rsidR="000307DF" w:rsidRPr="000307DF" w:rsidTr="000307DF">
        <w:trPr>
          <w:trHeight w:val="285"/>
          <w:ins w:id="4233" w:author="Li" w:date="2016-06-24T09:53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>
            <w:pPr>
              <w:widowControl/>
              <w:jc w:val="left"/>
              <w:rPr>
                <w:ins w:id="4234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235" w:author="Li" w:date="2016-06-24T09:53:00Z">
                  <w:rPr>
                    <w:ins w:id="4236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237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4238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239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3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>
            <w:pPr>
              <w:widowControl/>
              <w:jc w:val="left"/>
              <w:rPr>
                <w:ins w:id="4240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241" w:author="Li" w:date="2016-06-24T09:53:00Z">
                  <w:rPr>
                    <w:ins w:id="4242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243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4244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245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1115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>
            <w:pPr>
              <w:widowControl/>
              <w:jc w:val="left"/>
              <w:rPr>
                <w:ins w:id="4246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247" w:author="Li" w:date="2016-06-24T09:53:00Z">
                  <w:rPr>
                    <w:ins w:id="4248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249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4250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251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763662.46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>
            <w:pPr>
              <w:widowControl/>
              <w:jc w:val="left"/>
              <w:rPr>
                <w:ins w:id="4252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253" w:author="Li" w:date="2016-06-24T09:53:00Z">
                  <w:rPr>
                    <w:ins w:id="4254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255" w:author="Li" w:date="2016-06-24T09:5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4256" w:author="Li" w:date="2016-06-24T09:53:00Z">
              <w:r w:rsidRPr="000307DF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4257" w:author="Li" w:date="2016-06-24T09:53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农、林、牧、渔业</w:t>
              </w:r>
            </w:ins>
          </w:p>
        </w:tc>
      </w:tr>
      <w:tr w:rsidR="000307DF" w:rsidRPr="000307DF" w:rsidTr="000307DF">
        <w:trPr>
          <w:trHeight w:val="285"/>
          <w:ins w:id="4258" w:author="Li" w:date="2016-06-24T09:53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>
            <w:pPr>
              <w:widowControl/>
              <w:jc w:val="left"/>
              <w:rPr>
                <w:ins w:id="4259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260" w:author="Li" w:date="2016-06-24T09:53:00Z">
                  <w:rPr>
                    <w:ins w:id="4261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262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4263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264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4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>
            <w:pPr>
              <w:widowControl/>
              <w:jc w:val="left"/>
              <w:rPr>
                <w:ins w:id="4265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266" w:author="Li" w:date="2016-06-24T09:53:00Z">
                  <w:rPr>
                    <w:ins w:id="4267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268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4269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270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1660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>
            <w:pPr>
              <w:widowControl/>
              <w:jc w:val="left"/>
              <w:rPr>
                <w:ins w:id="4271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272" w:author="Li" w:date="2016-06-24T09:53:00Z">
                  <w:rPr>
                    <w:ins w:id="4273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274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4275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276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640265.77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>
            <w:pPr>
              <w:widowControl/>
              <w:jc w:val="left"/>
              <w:rPr>
                <w:ins w:id="4277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278" w:author="Li" w:date="2016-06-24T09:53:00Z">
                  <w:rPr>
                    <w:ins w:id="4279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280" w:author="Li" w:date="2016-06-24T09:5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4281" w:author="Li" w:date="2016-06-24T09:53:00Z">
              <w:r w:rsidRPr="000307DF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4282" w:author="Li" w:date="2016-06-24T09:53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金融业</w:t>
              </w:r>
            </w:ins>
          </w:p>
        </w:tc>
      </w:tr>
      <w:tr w:rsidR="000307DF" w:rsidRPr="000307DF" w:rsidTr="000307DF">
        <w:trPr>
          <w:trHeight w:val="285"/>
          <w:ins w:id="4283" w:author="Li" w:date="2016-06-24T09:53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>
            <w:pPr>
              <w:widowControl/>
              <w:jc w:val="left"/>
              <w:rPr>
                <w:ins w:id="4284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285" w:author="Li" w:date="2016-06-24T09:53:00Z">
                  <w:rPr>
                    <w:ins w:id="4286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287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4288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289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>
            <w:pPr>
              <w:widowControl/>
              <w:jc w:val="left"/>
              <w:rPr>
                <w:ins w:id="4290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291" w:author="Li" w:date="2016-06-24T09:53:00Z">
                  <w:rPr>
                    <w:ins w:id="4292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293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4294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295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630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>
            <w:pPr>
              <w:widowControl/>
              <w:jc w:val="left"/>
              <w:rPr>
                <w:ins w:id="4296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297" w:author="Li" w:date="2016-06-24T09:53:00Z">
                  <w:rPr>
                    <w:ins w:id="4298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299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4300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301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614073.09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>
            <w:pPr>
              <w:widowControl/>
              <w:jc w:val="left"/>
              <w:rPr>
                <w:ins w:id="4302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303" w:author="Li" w:date="2016-06-24T09:53:00Z">
                  <w:rPr>
                    <w:ins w:id="4304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305" w:author="Li" w:date="2016-06-24T09:5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4306" w:author="Li" w:date="2016-06-24T09:53:00Z">
              <w:r w:rsidRPr="000307DF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4307" w:author="Li" w:date="2016-06-24T09:53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采矿业</w:t>
              </w:r>
            </w:ins>
          </w:p>
        </w:tc>
      </w:tr>
      <w:tr w:rsidR="000307DF" w:rsidRPr="000307DF" w:rsidTr="000307DF">
        <w:trPr>
          <w:trHeight w:val="285"/>
          <w:ins w:id="4308" w:author="Li" w:date="2016-06-24T09:53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>
            <w:pPr>
              <w:widowControl/>
              <w:jc w:val="left"/>
              <w:rPr>
                <w:ins w:id="4309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310" w:author="Li" w:date="2016-06-24T09:53:00Z">
                  <w:rPr>
                    <w:ins w:id="4311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312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4313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314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2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>
            <w:pPr>
              <w:widowControl/>
              <w:jc w:val="left"/>
              <w:rPr>
                <w:ins w:id="4315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316" w:author="Li" w:date="2016-06-24T09:53:00Z">
                  <w:rPr>
                    <w:ins w:id="4317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318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4319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320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630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>
            <w:pPr>
              <w:widowControl/>
              <w:jc w:val="left"/>
              <w:rPr>
                <w:ins w:id="4321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322" w:author="Li" w:date="2016-06-24T09:53:00Z">
                  <w:rPr>
                    <w:ins w:id="4323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324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4325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326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544225.91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>
            <w:pPr>
              <w:widowControl/>
              <w:jc w:val="left"/>
              <w:rPr>
                <w:ins w:id="4327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328" w:author="Li" w:date="2016-06-24T09:53:00Z">
                  <w:rPr>
                    <w:ins w:id="4329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330" w:author="Li" w:date="2016-06-24T09:5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4331" w:author="Li" w:date="2016-06-24T09:53:00Z">
              <w:r w:rsidRPr="000307DF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4332" w:author="Li" w:date="2016-06-24T09:53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交通运输、仓储和邮政业</w:t>
              </w:r>
            </w:ins>
          </w:p>
        </w:tc>
      </w:tr>
      <w:tr w:rsidR="000307DF" w:rsidRPr="000307DF" w:rsidTr="000307DF">
        <w:trPr>
          <w:trHeight w:val="285"/>
          <w:ins w:id="4333" w:author="Li" w:date="2016-06-24T09:53:00Z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>
            <w:pPr>
              <w:widowControl/>
              <w:jc w:val="left"/>
              <w:rPr>
                <w:ins w:id="4334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335" w:author="Li" w:date="2016-06-24T09:53:00Z">
                  <w:rPr>
                    <w:ins w:id="4336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337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4338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339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3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>
            <w:pPr>
              <w:widowControl/>
              <w:jc w:val="left"/>
              <w:rPr>
                <w:ins w:id="4340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341" w:author="Li" w:date="2016-06-24T09:53:00Z">
                  <w:rPr>
                    <w:ins w:id="4342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343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4344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345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1115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>
            <w:pPr>
              <w:widowControl/>
              <w:jc w:val="left"/>
              <w:rPr>
                <w:ins w:id="4346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347" w:author="Li" w:date="2016-06-24T09:53:00Z">
                  <w:rPr>
                    <w:ins w:id="4348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349" w:author="Li" w:date="2016-06-24T09:53:00Z">
                <w:pPr>
                  <w:widowControl/>
                  <w:spacing w:before="120" w:after="120" w:line="360" w:lineRule="atLeast"/>
                  <w:jc w:val="right"/>
                </w:pPr>
              </w:pPrChange>
            </w:pPr>
            <w:ins w:id="4350" w:author="Li" w:date="2016-06-24T09:53:00Z">
              <w:r w:rsidRPr="000307DF">
                <w:rPr>
                  <w:rFonts w:ascii="宋体" w:eastAsia="宋体" w:hAnsi="宋体" w:cs="宋体"/>
                  <w:color w:val="333333"/>
                  <w:kern w:val="0"/>
                  <w:sz w:val="18"/>
                  <w:szCs w:val="18"/>
                  <w:rPrChange w:id="4351" w:author="Li" w:date="2016-06-24T09:53:00Z">
                    <w:rPr>
                      <w:rFonts w:ascii="Helvetica" w:eastAsia="宋体" w:hAnsi="Helvetica" w:cs="Helvetic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525600</w:t>
              </w:r>
            </w:ins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307DF" w:rsidRPr="000307DF" w:rsidRDefault="000307DF">
            <w:pPr>
              <w:widowControl/>
              <w:jc w:val="left"/>
              <w:rPr>
                <w:ins w:id="4352" w:author="Li" w:date="2016-06-24T09:53:00Z"/>
                <w:rFonts w:ascii="宋体" w:eastAsia="宋体" w:hAnsi="宋体" w:cs="宋体"/>
                <w:color w:val="333333"/>
                <w:kern w:val="0"/>
                <w:sz w:val="18"/>
                <w:szCs w:val="18"/>
                <w:rPrChange w:id="4353" w:author="Li" w:date="2016-06-24T09:53:00Z">
                  <w:rPr>
                    <w:ins w:id="4354" w:author="Li" w:date="2016-06-24T09:53:00Z"/>
                    <w:rFonts w:ascii="Helvetica" w:eastAsia="宋体" w:hAnsi="Helvetica" w:cs="Helvetica"/>
                    <w:color w:val="000000"/>
                    <w:kern w:val="0"/>
                    <w:sz w:val="23"/>
                    <w:szCs w:val="23"/>
                  </w:rPr>
                </w:rPrChange>
              </w:rPr>
              <w:pPrChange w:id="4355" w:author="Li" w:date="2016-06-24T09:53:00Z">
                <w:pPr>
                  <w:widowControl/>
                  <w:spacing w:before="120" w:after="120" w:line="360" w:lineRule="atLeast"/>
                  <w:jc w:val="left"/>
                </w:pPr>
              </w:pPrChange>
            </w:pPr>
            <w:ins w:id="4356" w:author="Li" w:date="2016-06-24T09:53:00Z">
              <w:r w:rsidRPr="000307DF">
                <w:rPr>
                  <w:rFonts w:ascii="宋体" w:eastAsia="宋体" w:hAnsi="宋体" w:cs="宋体" w:hint="eastAsia"/>
                  <w:color w:val="333333"/>
                  <w:kern w:val="0"/>
                  <w:sz w:val="18"/>
                  <w:szCs w:val="18"/>
                  <w:rPrChange w:id="4357" w:author="Li" w:date="2016-06-24T09:53:00Z">
                    <w:rPr>
                      <w:rFonts w:ascii="Helvetica" w:eastAsia="宋体" w:hAnsi="Helvetica" w:cs="Helvetica" w:hint="eastAsia"/>
                      <w:color w:val="000000"/>
                      <w:kern w:val="0"/>
                      <w:sz w:val="23"/>
                      <w:szCs w:val="23"/>
                    </w:rPr>
                  </w:rPrChange>
                </w:rPr>
                <w:t>教育</w:t>
              </w:r>
            </w:ins>
          </w:p>
        </w:tc>
      </w:tr>
    </w:tbl>
    <w:p w:rsidR="000307DF" w:rsidRPr="008961F2" w:rsidRDefault="000307DF" w:rsidP="00504394">
      <w:pPr>
        <w:widowControl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sectPr w:rsidR="000307DF" w:rsidRPr="008961F2" w:rsidSect="00CA4574">
      <w:pgSz w:w="16838" w:h="11906" w:orient="landscape"/>
      <w:pgMar w:top="1797" w:right="1440" w:bottom="1797" w:left="144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305F" w:rsidRDefault="001C305F" w:rsidP="00D61F07">
      <w:r>
        <w:separator/>
      </w:r>
    </w:p>
  </w:endnote>
  <w:endnote w:type="continuationSeparator" w:id="0">
    <w:p w:rsidR="001C305F" w:rsidRDefault="001C305F" w:rsidP="00D61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305F" w:rsidRDefault="001C305F" w:rsidP="00D61F07">
      <w:r>
        <w:separator/>
      </w:r>
    </w:p>
  </w:footnote>
  <w:footnote w:type="continuationSeparator" w:id="0">
    <w:p w:rsidR="001C305F" w:rsidRDefault="001C305F" w:rsidP="00D61F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C1CC4"/>
    <w:multiLevelType w:val="hybridMultilevel"/>
    <w:tmpl w:val="37F0397E"/>
    <w:lvl w:ilvl="0" w:tplc="A76E9C2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8D2CC4"/>
    <w:multiLevelType w:val="hybridMultilevel"/>
    <w:tmpl w:val="2BCA4E6E"/>
    <w:lvl w:ilvl="0" w:tplc="A76E9C2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964B80"/>
    <w:multiLevelType w:val="hybridMultilevel"/>
    <w:tmpl w:val="9A508250"/>
    <w:lvl w:ilvl="0" w:tplc="DCDC8A3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655A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273C6E5D"/>
    <w:multiLevelType w:val="hybridMultilevel"/>
    <w:tmpl w:val="FC226DC8"/>
    <w:lvl w:ilvl="0" w:tplc="DCDC8A3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10E1474"/>
    <w:multiLevelType w:val="hybridMultilevel"/>
    <w:tmpl w:val="33B63022"/>
    <w:lvl w:ilvl="0" w:tplc="26B079B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7B0585"/>
    <w:multiLevelType w:val="hybridMultilevel"/>
    <w:tmpl w:val="2BCA4E6E"/>
    <w:lvl w:ilvl="0" w:tplc="A76E9C2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EE3477"/>
    <w:multiLevelType w:val="hybridMultilevel"/>
    <w:tmpl w:val="521215CE"/>
    <w:lvl w:ilvl="0" w:tplc="FAA2E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5615978"/>
    <w:multiLevelType w:val="hybridMultilevel"/>
    <w:tmpl w:val="9A508250"/>
    <w:lvl w:ilvl="0" w:tplc="DCDC8A3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B2C2620"/>
    <w:multiLevelType w:val="hybridMultilevel"/>
    <w:tmpl w:val="AAC4A80C"/>
    <w:lvl w:ilvl="0" w:tplc="A76E9C2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CF77632"/>
    <w:multiLevelType w:val="hybridMultilevel"/>
    <w:tmpl w:val="201E882E"/>
    <w:lvl w:ilvl="0" w:tplc="72E4349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0C67F35"/>
    <w:multiLevelType w:val="hybridMultilevel"/>
    <w:tmpl w:val="17BAB1D8"/>
    <w:lvl w:ilvl="0" w:tplc="EF2C09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66B19A3"/>
    <w:multiLevelType w:val="hybridMultilevel"/>
    <w:tmpl w:val="B4D257FE"/>
    <w:lvl w:ilvl="0" w:tplc="8E9A33C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99D68ED"/>
    <w:multiLevelType w:val="hybridMultilevel"/>
    <w:tmpl w:val="6F24202C"/>
    <w:lvl w:ilvl="0" w:tplc="84726F32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4">
    <w:nsid w:val="6E11515A"/>
    <w:multiLevelType w:val="hybridMultilevel"/>
    <w:tmpl w:val="FC226DC8"/>
    <w:lvl w:ilvl="0" w:tplc="DCDC8A3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08C0514"/>
    <w:multiLevelType w:val="hybridMultilevel"/>
    <w:tmpl w:val="3342B816"/>
    <w:lvl w:ilvl="0" w:tplc="E4AE74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9E81298"/>
    <w:multiLevelType w:val="hybridMultilevel"/>
    <w:tmpl w:val="AAC4A80C"/>
    <w:lvl w:ilvl="0" w:tplc="A76E9C2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F4D002E"/>
    <w:multiLevelType w:val="hybridMultilevel"/>
    <w:tmpl w:val="22BE3534"/>
    <w:lvl w:ilvl="0" w:tplc="3476DC2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3"/>
  </w:num>
  <w:num w:numId="3">
    <w:abstractNumId w:val="3"/>
  </w:num>
  <w:num w:numId="4">
    <w:abstractNumId w:val="17"/>
  </w:num>
  <w:num w:numId="5">
    <w:abstractNumId w:val="4"/>
  </w:num>
  <w:num w:numId="6">
    <w:abstractNumId w:val="5"/>
  </w:num>
  <w:num w:numId="7">
    <w:abstractNumId w:val="10"/>
  </w:num>
  <w:num w:numId="8">
    <w:abstractNumId w:val="16"/>
  </w:num>
  <w:num w:numId="9">
    <w:abstractNumId w:val="9"/>
  </w:num>
  <w:num w:numId="10">
    <w:abstractNumId w:val="0"/>
  </w:num>
  <w:num w:numId="11">
    <w:abstractNumId w:val="1"/>
  </w:num>
  <w:num w:numId="12">
    <w:abstractNumId w:val="7"/>
  </w:num>
  <w:num w:numId="13">
    <w:abstractNumId w:val="15"/>
  </w:num>
  <w:num w:numId="14">
    <w:abstractNumId w:val="11"/>
  </w:num>
  <w:num w:numId="15">
    <w:abstractNumId w:val="14"/>
  </w:num>
  <w:num w:numId="16">
    <w:abstractNumId w:val="2"/>
  </w:num>
  <w:num w:numId="17">
    <w:abstractNumId w:val="6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E12"/>
    <w:rsid w:val="00007CEA"/>
    <w:rsid w:val="00015F40"/>
    <w:rsid w:val="000248DB"/>
    <w:rsid w:val="000307DF"/>
    <w:rsid w:val="00033639"/>
    <w:rsid w:val="000622AF"/>
    <w:rsid w:val="00062FA5"/>
    <w:rsid w:val="00076D98"/>
    <w:rsid w:val="00080BAF"/>
    <w:rsid w:val="00081E15"/>
    <w:rsid w:val="000924C2"/>
    <w:rsid w:val="000925BD"/>
    <w:rsid w:val="000971F0"/>
    <w:rsid w:val="000D50F8"/>
    <w:rsid w:val="000D65F5"/>
    <w:rsid w:val="000E1FBC"/>
    <w:rsid w:val="000E3C96"/>
    <w:rsid w:val="000F74BF"/>
    <w:rsid w:val="000F7B47"/>
    <w:rsid w:val="0010707B"/>
    <w:rsid w:val="0011206F"/>
    <w:rsid w:val="001257DF"/>
    <w:rsid w:val="00131BC9"/>
    <w:rsid w:val="00140E69"/>
    <w:rsid w:val="00156B0D"/>
    <w:rsid w:val="001726E1"/>
    <w:rsid w:val="001837AD"/>
    <w:rsid w:val="001A0BFB"/>
    <w:rsid w:val="001C305F"/>
    <w:rsid w:val="001D207B"/>
    <w:rsid w:val="001D243C"/>
    <w:rsid w:val="001D2782"/>
    <w:rsid w:val="0021073E"/>
    <w:rsid w:val="0023299A"/>
    <w:rsid w:val="00235AE6"/>
    <w:rsid w:val="0024738D"/>
    <w:rsid w:val="002633F0"/>
    <w:rsid w:val="002662CF"/>
    <w:rsid w:val="00294820"/>
    <w:rsid w:val="002957BE"/>
    <w:rsid w:val="002B29E9"/>
    <w:rsid w:val="002B6205"/>
    <w:rsid w:val="002C3395"/>
    <w:rsid w:val="002E0529"/>
    <w:rsid w:val="002E0959"/>
    <w:rsid w:val="002E5190"/>
    <w:rsid w:val="003346E6"/>
    <w:rsid w:val="00353D4B"/>
    <w:rsid w:val="003603F8"/>
    <w:rsid w:val="00360672"/>
    <w:rsid w:val="00362E9A"/>
    <w:rsid w:val="00365715"/>
    <w:rsid w:val="00370EDA"/>
    <w:rsid w:val="0038195A"/>
    <w:rsid w:val="00384465"/>
    <w:rsid w:val="003A2EAF"/>
    <w:rsid w:val="003A4AEC"/>
    <w:rsid w:val="003C08CA"/>
    <w:rsid w:val="003C0DCE"/>
    <w:rsid w:val="003C6632"/>
    <w:rsid w:val="003E10E4"/>
    <w:rsid w:val="003E1515"/>
    <w:rsid w:val="003E32A9"/>
    <w:rsid w:val="004067F9"/>
    <w:rsid w:val="0040753D"/>
    <w:rsid w:val="004078C2"/>
    <w:rsid w:val="00417B71"/>
    <w:rsid w:val="004448B9"/>
    <w:rsid w:val="00457CAB"/>
    <w:rsid w:val="0046054F"/>
    <w:rsid w:val="00461ED5"/>
    <w:rsid w:val="00462A36"/>
    <w:rsid w:val="00472C3A"/>
    <w:rsid w:val="0047739A"/>
    <w:rsid w:val="00481BDF"/>
    <w:rsid w:val="004A7744"/>
    <w:rsid w:val="004C3E1D"/>
    <w:rsid w:val="004E7382"/>
    <w:rsid w:val="004E7909"/>
    <w:rsid w:val="0050292B"/>
    <w:rsid w:val="00504394"/>
    <w:rsid w:val="005203E2"/>
    <w:rsid w:val="00556742"/>
    <w:rsid w:val="005811FA"/>
    <w:rsid w:val="005D4FF5"/>
    <w:rsid w:val="005E2BB3"/>
    <w:rsid w:val="005E4C11"/>
    <w:rsid w:val="005F451B"/>
    <w:rsid w:val="00601788"/>
    <w:rsid w:val="00607B61"/>
    <w:rsid w:val="00621FF9"/>
    <w:rsid w:val="00640E03"/>
    <w:rsid w:val="00642AAB"/>
    <w:rsid w:val="00672E4E"/>
    <w:rsid w:val="006815DE"/>
    <w:rsid w:val="006A1C69"/>
    <w:rsid w:val="006A549A"/>
    <w:rsid w:val="006B21DE"/>
    <w:rsid w:val="006B2F1D"/>
    <w:rsid w:val="006D0BE6"/>
    <w:rsid w:val="006D262B"/>
    <w:rsid w:val="006E042D"/>
    <w:rsid w:val="006E6F8F"/>
    <w:rsid w:val="006F4F5D"/>
    <w:rsid w:val="006F5CA1"/>
    <w:rsid w:val="006F6E1E"/>
    <w:rsid w:val="007236FC"/>
    <w:rsid w:val="00745CD2"/>
    <w:rsid w:val="00746E12"/>
    <w:rsid w:val="007732E5"/>
    <w:rsid w:val="00783BBF"/>
    <w:rsid w:val="00785572"/>
    <w:rsid w:val="00786FBF"/>
    <w:rsid w:val="007944DA"/>
    <w:rsid w:val="007B751B"/>
    <w:rsid w:val="007D7C21"/>
    <w:rsid w:val="007F7B99"/>
    <w:rsid w:val="008110FC"/>
    <w:rsid w:val="00823328"/>
    <w:rsid w:val="00847245"/>
    <w:rsid w:val="008667DC"/>
    <w:rsid w:val="00891817"/>
    <w:rsid w:val="0089223A"/>
    <w:rsid w:val="008961F2"/>
    <w:rsid w:val="008B779E"/>
    <w:rsid w:val="008D3A46"/>
    <w:rsid w:val="008E2F4F"/>
    <w:rsid w:val="008F375B"/>
    <w:rsid w:val="00902613"/>
    <w:rsid w:val="00907FAD"/>
    <w:rsid w:val="00917F84"/>
    <w:rsid w:val="0094336E"/>
    <w:rsid w:val="00961451"/>
    <w:rsid w:val="009622B4"/>
    <w:rsid w:val="0096587E"/>
    <w:rsid w:val="009960F3"/>
    <w:rsid w:val="009A7567"/>
    <w:rsid w:val="009B3993"/>
    <w:rsid w:val="009D333D"/>
    <w:rsid w:val="009E67AB"/>
    <w:rsid w:val="00A07259"/>
    <w:rsid w:val="00A076BA"/>
    <w:rsid w:val="00A21603"/>
    <w:rsid w:val="00A347EE"/>
    <w:rsid w:val="00A408A8"/>
    <w:rsid w:val="00A4398E"/>
    <w:rsid w:val="00A9187E"/>
    <w:rsid w:val="00A91E92"/>
    <w:rsid w:val="00A97F2F"/>
    <w:rsid w:val="00AD7934"/>
    <w:rsid w:val="00AF585A"/>
    <w:rsid w:val="00AF6566"/>
    <w:rsid w:val="00B20A7E"/>
    <w:rsid w:val="00B32437"/>
    <w:rsid w:val="00B60D6E"/>
    <w:rsid w:val="00BA023B"/>
    <w:rsid w:val="00BA1E6C"/>
    <w:rsid w:val="00BC65AC"/>
    <w:rsid w:val="00BD36C7"/>
    <w:rsid w:val="00BD6660"/>
    <w:rsid w:val="00BF0227"/>
    <w:rsid w:val="00C10E21"/>
    <w:rsid w:val="00C13E6C"/>
    <w:rsid w:val="00C15EF0"/>
    <w:rsid w:val="00C2489B"/>
    <w:rsid w:val="00C308CE"/>
    <w:rsid w:val="00C355B1"/>
    <w:rsid w:val="00C4392C"/>
    <w:rsid w:val="00C45C33"/>
    <w:rsid w:val="00C55F40"/>
    <w:rsid w:val="00C57972"/>
    <w:rsid w:val="00C72129"/>
    <w:rsid w:val="00C724D0"/>
    <w:rsid w:val="00C93435"/>
    <w:rsid w:val="00C9692F"/>
    <w:rsid w:val="00C97F41"/>
    <w:rsid w:val="00CA4574"/>
    <w:rsid w:val="00CA71C7"/>
    <w:rsid w:val="00CB1634"/>
    <w:rsid w:val="00CC1A93"/>
    <w:rsid w:val="00CC1D6C"/>
    <w:rsid w:val="00CD67AB"/>
    <w:rsid w:val="00CE7F0B"/>
    <w:rsid w:val="00CF48A5"/>
    <w:rsid w:val="00D14862"/>
    <w:rsid w:val="00D20E1D"/>
    <w:rsid w:val="00D30D76"/>
    <w:rsid w:val="00D319DC"/>
    <w:rsid w:val="00D579C3"/>
    <w:rsid w:val="00D61F07"/>
    <w:rsid w:val="00D82AE1"/>
    <w:rsid w:val="00DD08D1"/>
    <w:rsid w:val="00DD43DB"/>
    <w:rsid w:val="00E0559F"/>
    <w:rsid w:val="00E07202"/>
    <w:rsid w:val="00E1067E"/>
    <w:rsid w:val="00E25146"/>
    <w:rsid w:val="00E251E3"/>
    <w:rsid w:val="00E264E7"/>
    <w:rsid w:val="00E35E72"/>
    <w:rsid w:val="00E6223D"/>
    <w:rsid w:val="00E63FB7"/>
    <w:rsid w:val="00EA31E9"/>
    <w:rsid w:val="00EA37D2"/>
    <w:rsid w:val="00EE241F"/>
    <w:rsid w:val="00EF14F4"/>
    <w:rsid w:val="00F15B86"/>
    <w:rsid w:val="00F15C6D"/>
    <w:rsid w:val="00F33288"/>
    <w:rsid w:val="00F47D5F"/>
    <w:rsid w:val="00F63335"/>
    <w:rsid w:val="00F65A3C"/>
    <w:rsid w:val="00F904D6"/>
    <w:rsid w:val="00FB4CA8"/>
    <w:rsid w:val="00FC390A"/>
    <w:rsid w:val="00FC3E51"/>
    <w:rsid w:val="00FC44D0"/>
    <w:rsid w:val="00FE4867"/>
    <w:rsid w:val="00FF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95A"/>
    <w:pPr>
      <w:ind w:firstLineChars="200" w:firstLine="420"/>
    </w:pPr>
  </w:style>
  <w:style w:type="table" w:styleId="a4">
    <w:name w:val="Table Grid"/>
    <w:basedOn w:val="a1"/>
    <w:uiPriority w:val="59"/>
    <w:rsid w:val="00CA45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D61F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61F0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61F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61F07"/>
    <w:rPr>
      <w:sz w:val="18"/>
      <w:szCs w:val="18"/>
    </w:rPr>
  </w:style>
  <w:style w:type="character" w:customStyle="1" w:styleId="apple-converted-space">
    <w:name w:val="apple-converted-space"/>
    <w:basedOn w:val="a0"/>
    <w:rsid w:val="00015F40"/>
  </w:style>
  <w:style w:type="paragraph" w:styleId="a7">
    <w:name w:val="Balloon Text"/>
    <w:basedOn w:val="a"/>
    <w:link w:val="Char1"/>
    <w:uiPriority w:val="99"/>
    <w:semiHidden/>
    <w:unhideWhenUsed/>
    <w:rsid w:val="00B20A7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20A7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95A"/>
    <w:pPr>
      <w:ind w:firstLineChars="200" w:firstLine="420"/>
    </w:pPr>
  </w:style>
  <w:style w:type="table" w:styleId="a4">
    <w:name w:val="Table Grid"/>
    <w:basedOn w:val="a1"/>
    <w:uiPriority w:val="59"/>
    <w:rsid w:val="00CA45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D61F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61F0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61F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61F07"/>
    <w:rPr>
      <w:sz w:val="18"/>
      <w:szCs w:val="18"/>
    </w:rPr>
  </w:style>
  <w:style w:type="character" w:customStyle="1" w:styleId="apple-converted-space">
    <w:name w:val="apple-converted-space"/>
    <w:basedOn w:val="a0"/>
    <w:rsid w:val="00015F40"/>
  </w:style>
  <w:style w:type="paragraph" w:styleId="a7">
    <w:name w:val="Balloon Text"/>
    <w:basedOn w:val="a"/>
    <w:link w:val="Char1"/>
    <w:uiPriority w:val="99"/>
    <w:semiHidden/>
    <w:unhideWhenUsed/>
    <w:rsid w:val="00B20A7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20A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4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1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7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1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9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3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1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7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1871</TotalTime>
  <Pages>38</Pages>
  <Words>2627</Words>
  <Characters>14978</Characters>
  <Application>Microsoft Office Word</Application>
  <DocSecurity>0</DocSecurity>
  <Lines>124</Lines>
  <Paragraphs>35</Paragraphs>
  <ScaleCrop>false</ScaleCrop>
  <Company/>
  <LinksUpToDate>false</LinksUpToDate>
  <CharactersWithSpaces>17570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罗耀强</dc:creator>
  <cp:keywords/>
  <dc:description/>
  <cp:lastModifiedBy>Li</cp:lastModifiedBy>
  <cp:revision>185</cp:revision>
  <dcterms:created xsi:type="dcterms:W3CDTF">2016-06-12T06:03:00Z</dcterms:created>
  <dcterms:modified xsi:type="dcterms:W3CDTF">2016-07-04T08:52:00Z</dcterms:modified>
</cp:coreProperties>
</file>